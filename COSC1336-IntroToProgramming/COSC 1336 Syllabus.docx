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95" w:rsidRDefault="00FA7395">
      <w:pPr>
        <w:pStyle w:val="Title"/>
      </w:pPr>
      <w:r>
        <w:t xml:space="preserve">AUSTIN </w:t>
      </w:r>
      <w:smartTag w:uri="urn:schemas-microsoft-com:office:smarttags" w:element="PlaceName">
        <w:r>
          <w:t>COMMUNITY COLLEGE</w:t>
        </w:r>
      </w:smartTag>
    </w:p>
    <w:p w:rsidR="00FA7395" w:rsidRDefault="00FA7395">
      <w:pPr>
        <w:pStyle w:val="BodyText"/>
        <w:jc w:val="center"/>
        <w:rPr>
          <w:b/>
        </w:rPr>
      </w:pPr>
      <w:r>
        <w:rPr>
          <w:b/>
        </w:rPr>
        <w:t>DEPARTMENT OF COMPUTER STUDIES AND ADVANCED TECHNOLOGY</w:t>
      </w:r>
    </w:p>
    <w:p w:rsidR="00FA7395" w:rsidRDefault="00FA7395">
      <w:pPr>
        <w:jc w:val="center"/>
        <w:rPr>
          <w:sz w:val="24"/>
        </w:rPr>
      </w:pPr>
    </w:p>
    <w:p w:rsidR="00FA7395" w:rsidRDefault="00FA7395">
      <w:pPr>
        <w:pBdr>
          <w:top w:val="single" w:sz="4" w:space="1" w:color="auto" w:shadow="1"/>
          <w:left w:val="single" w:sz="4" w:space="4" w:color="auto" w:shadow="1"/>
          <w:bottom w:val="single" w:sz="4" w:space="1" w:color="auto" w:shadow="1"/>
          <w:right w:val="single" w:sz="4" w:space="4" w:color="auto" w:shadow="1"/>
        </w:pBdr>
        <w:jc w:val="center"/>
        <w:rPr>
          <w:sz w:val="24"/>
        </w:rPr>
      </w:pPr>
      <w:r>
        <w:rPr>
          <w:sz w:val="24"/>
        </w:rPr>
        <w:t xml:space="preserve">Course Syllabus:  </w:t>
      </w:r>
      <w:r w:rsidRPr="00160A91">
        <w:rPr>
          <w:noProof/>
          <w:sz w:val="24"/>
        </w:rPr>
        <w:t>COSC-1336</w:t>
      </w:r>
      <w:r>
        <w:rPr>
          <w:sz w:val="24"/>
        </w:rPr>
        <w:t>-</w:t>
      </w:r>
      <w:r w:rsidRPr="00160A91">
        <w:rPr>
          <w:noProof/>
          <w:sz w:val="24"/>
        </w:rPr>
        <w:t>026</w:t>
      </w:r>
      <w:r>
        <w:rPr>
          <w:sz w:val="24"/>
        </w:rPr>
        <w:t xml:space="preserve"> (3-3-1) – </w:t>
      </w:r>
      <w:r w:rsidRPr="00160A91">
        <w:rPr>
          <w:noProof/>
          <w:sz w:val="24"/>
        </w:rPr>
        <w:t>Programming Fundamentals I</w:t>
      </w:r>
    </w:p>
    <w:p w:rsidR="00FA7395" w:rsidRPr="001B7EA2" w:rsidRDefault="00FA7395" w:rsidP="00060C2B">
      <w:pPr>
        <w:pBdr>
          <w:top w:val="single" w:sz="4" w:space="1" w:color="auto" w:shadow="1"/>
          <w:left w:val="single" w:sz="4" w:space="4" w:color="auto" w:shadow="1"/>
          <w:bottom w:val="single" w:sz="4" w:space="1" w:color="auto" w:shadow="1"/>
          <w:right w:val="single" w:sz="4" w:space="4" w:color="auto" w:shadow="1"/>
        </w:pBdr>
        <w:spacing w:after="120"/>
        <w:jc w:val="center"/>
        <w:rPr>
          <w:sz w:val="24"/>
        </w:rPr>
      </w:pPr>
      <w:r w:rsidRPr="001B7EA2">
        <w:rPr>
          <w:sz w:val="24"/>
        </w:rPr>
        <w:t>Synonym</w:t>
      </w:r>
      <w:r>
        <w:rPr>
          <w:sz w:val="24"/>
        </w:rPr>
        <w:t xml:space="preserve"> </w:t>
      </w:r>
      <w:r w:rsidRPr="00160A91">
        <w:rPr>
          <w:noProof/>
          <w:sz w:val="24"/>
        </w:rPr>
        <w:t>08862</w:t>
      </w:r>
      <w:r>
        <w:rPr>
          <w:sz w:val="24"/>
        </w:rPr>
        <w:t xml:space="preserve">, </w:t>
      </w:r>
      <w:r w:rsidRPr="00160A91">
        <w:rPr>
          <w:noProof/>
          <w:sz w:val="24"/>
        </w:rPr>
        <w:t>Fall</w:t>
      </w:r>
      <w:r>
        <w:rPr>
          <w:sz w:val="24"/>
        </w:rPr>
        <w:t xml:space="preserve"> </w:t>
      </w:r>
      <w:r w:rsidRPr="00160A91">
        <w:rPr>
          <w:noProof/>
          <w:sz w:val="24"/>
        </w:rPr>
        <w:t>2016</w:t>
      </w:r>
    </w:p>
    <w:p w:rsidR="00FA7395" w:rsidRDefault="00FA7395" w:rsidP="00EA3194">
      <w:pPr>
        <w:rPr>
          <w:sz w:val="24"/>
        </w:rPr>
      </w:pPr>
      <w:r>
        <w:rPr>
          <w:b/>
          <w:bCs/>
          <w:sz w:val="24"/>
        </w:rPr>
        <w:t>Lecture:</w:t>
      </w:r>
      <w:r>
        <w:rPr>
          <w:sz w:val="24"/>
        </w:rPr>
        <w:tab/>
      </w:r>
      <w:r w:rsidRPr="00160A91">
        <w:rPr>
          <w:noProof/>
          <w:sz w:val="24"/>
        </w:rPr>
        <w:t>PIN</w:t>
      </w:r>
      <w:r w:rsidRPr="00AE5B35">
        <w:rPr>
          <w:sz w:val="24"/>
        </w:rPr>
        <w:t xml:space="preserve"> </w:t>
      </w:r>
      <w:r w:rsidRPr="00160A91">
        <w:rPr>
          <w:noProof/>
          <w:sz w:val="24"/>
        </w:rPr>
        <w:t>309</w:t>
      </w:r>
      <w:r w:rsidRPr="00AE5B35">
        <w:rPr>
          <w:sz w:val="24"/>
        </w:rPr>
        <w:t xml:space="preserve">, </w:t>
      </w:r>
      <w:r w:rsidRPr="00160A91">
        <w:rPr>
          <w:noProof/>
          <w:sz w:val="24"/>
        </w:rPr>
        <w:t>TTh</w:t>
      </w:r>
      <w:r w:rsidRPr="00AE5B35">
        <w:rPr>
          <w:sz w:val="24"/>
        </w:rPr>
        <w:t xml:space="preserve"> </w:t>
      </w:r>
      <w:r w:rsidRPr="00160A91">
        <w:rPr>
          <w:noProof/>
          <w:sz w:val="24"/>
        </w:rPr>
        <w:t>7:05PM</w:t>
      </w:r>
      <w:r w:rsidRPr="00AE5B35">
        <w:rPr>
          <w:sz w:val="24"/>
        </w:rPr>
        <w:t>-</w:t>
      </w:r>
      <w:r w:rsidRPr="00160A91">
        <w:rPr>
          <w:noProof/>
          <w:sz w:val="24"/>
        </w:rPr>
        <w:t>8:50PM</w:t>
      </w:r>
    </w:p>
    <w:p w:rsidR="00FA7395" w:rsidRDefault="00FA7395">
      <w:pPr>
        <w:rPr>
          <w:sz w:val="24"/>
        </w:rPr>
      </w:pPr>
      <w:r>
        <w:rPr>
          <w:b/>
          <w:bCs/>
          <w:sz w:val="24"/>
        </w:rPr>
        <w:t>Lab:</w:t>
      </w:r>
      <w:r>
        <w:rPr>
          <w:sz w:val="24"/>
        </w:rPr>
        <w:tab/>
      </w:r>
      <w:r>
        <w:rPr>
          <w:sz w:val="24"/>
        </w:rPr>
        <w:tab/>
      </w:r>
      <w:r w:rsidRPr="00160A91">
        <w:rPr>
          <w:noProof/>
          <w:sz w:val="24"/>
        </w:rPr>
        <w:t>PIN</w:t>
      </w:r>
      <w:r w:rsidRPr="00AE5B35">
        <w:rPr>
          <w:sz w:val="24"/>
        </w:rPr>
        <w:t xml:space="preserve"> </w:t>
      </w:r>
      <w:r w:rsidRPr="00160A91">
        <w:rPr>
          <w:noProof/>
          <w:sz w:val="24"/>
        </w:rPr>
        <w:t>309</w:t>
      </w:r>
      <w:r w:rsidRPr="00AE5B35">
        <w:rPr>
          <w:sz w:val="24"/>
        </w:rPr>
        <w:t xml:space="preserve">, </w:t>
      </w:r>
      <w:r w:rsidRPr="00160A91">
        <w:rPr>
          <w:noProof/>
          <w:sz w:val="24"/>
        </w:rPr>
        <w:t>TTh</w:t>
      </w:r>
      <w:r w:rsidRPr="00AE5B35">
        <w:rPr>
          <w:sz w:val="24"/>
        </w:rPr>
        <w:t xml:space="preserve"> </w:t>
      </w:r>
      <w:r w:rsidRPr="00160A91">
        <w:rPr>
          <w:noProof/>
          <w:sz w:val="24"/>
        </w:rPr>
        <w:t>7:05PM</w:t>
      </w:r>
      <w:r w:rsidRPr="00AE5B35">
        <w:rPr>
          <w:sz w:val="24"/>
        </w:rPr>
        <w:t>-</w:t>
      </w:r>
      <w:r w:rsidRPr="00160A91">
        <w:rPr>
          <w:noProof/>
          <w:sz w:val="24"/>
        </w:rPr>
        <w:t>8:50PM</w:t>
      </w:r>
    </w:p>
    <w:p w:rsidR="00FA7395" w:rsidRPr="00C03408" w:rsidRDefault="00FA7395" w:rsidP="00C03408">
      <w:pPr>
        <w:rPr>
          <w:sz w:val="24"/>
          <w:szCs w:val="24"/>
        </w:rPr>
      </w:pPr>
      <w:r w:rsidRPr="00C03408">
        <w:rPr>
          <w:b/>
          <w:sz w:val="24"/>
          <w:szCs w:val="24"/>
        </w:rPr>
        <w:t>Instructor</w:t>
      </w:r>
      <w:r w:rsidRPr="00C03408">
        <w:rPr>
          <w:sz w:val="24"/>
          <w:szCs w:val="24"/>
        </w:rPr>
        <w:t xml:space="preserve">:     </w:t>
      </w:r>
      <w:r w:rsidRPr="00160A91">
        <w:rPr>
          <w:noProof/>
          <w:sz w:val="24"/>
          <w:szCs w:val="24"/>
        </w:rPr>
        <w:t>Carl Gregory</w:t>
      </w:r>
    </w:p>
    <w:p w:rsidR="00FA7395" w:rsidRPr="00335A49" w:rsidRDefault="00FA7395" w:rsidP="00EA3194">
      <w:pPr>
        <w:rPr>
          <w:rFonts w:ascii="Calibri" w:hAnsi="Calibri"/>
          <w:color w:val="0000FF"/>
          <w:sz w:val="22"/>
          <w:szCs w:val="22"/>
          <w:u w:val="single"/>
        </w:rPr>
      </w:pPr>
      <w:r>
        <w:rPr>
          <w:b/>
          <w:sz w:val="24"/>
        </w:rPr>
        <w:t>Offic</w:t>
      </w:r>
      <w:bookmarkStart w:id="0" w:name="_GoBack"/>
      <w:bookmarkEnd w:id="0"/>
      <w:r>
        <w:rPr>
          <w:b/>
          <w:sz w:val="24"/>
        </w:rPr>
        <w:t>e Hours:</w:t>
      </w:r>
      <w:r>
        <w:rPr>
          <w:sz w:val="24"/>
        </w:rPr>
        <w:t xml:space="preserve">  </w:t>
      </w:r>
      <w:hyperlink r:id="rId8" w:anchor="OfficeHours" w:history="1">
        <w:r w:rsidRPr="00335A49">
          <w:rPr>
            <w:rFonts w:ascii="Calibri" w:hAnsi="Calibri"/>
            <w:color w:val="0000FF"/>
            <w:sz w:val="22"/>
            <w:szCs w:val="22"/>
            <w:u w:val="single"/>
          </w:rPr>
          <w:t>http://www6.austincc.edu/directory/info.php?id=cgregory#OfficeHours</w:t>
        </w:r>
      </w:hyperlink>
    </w:p>
    <w:p w:rsidR="00FA7395" w:rsidRPr="00335A49" w:rsidRDefault="00FA7395" w:rsidP="00F53F2E">
      <w:pPr>
        <w:rPr>
          <w:rFonts w:ascii="Calibri" w:hAnsi="Calibri"/>
          <w:color w:val="0000FF"/>
          <w:sz w:val="22"/>
          <w:szCs w:val="22"/>
          <w:u w:val="single"/>
        </w:rPr>
      </w:pPr>
      <w:r>
        <w:rPr>
          <w:b/>
          <w:sz w:val="24"/>
        </w:rPr>
        <w:t>E-mail:</w:t>
      </w:r>
      <w:r>
        <w:rPr>
          <w:sz w:val="24"/>
        </w:rPr>
        <w:t xml:space="preserve">  </w:t>
      </w:r>
      <w:hyperlink r:id="rId9" w:history="1">
        <w:r w:rsidRPr="00335A49">
          <w:rPr>
            <w:rFonts w:ascii="Calibri" w:hAnsi="Calibri"/>
            <w:color w:val="0000FF"/>
            <w:sz w:val="22"/>
            <w:szCs w:val="22"/>
            <w:u w:val="single"/>
          </w:rPr>
          <w:t>cgregory@austincc.edu</w:t>
        </w:r>
      </w:hyperlink>
    </w:p>
    <w:p w:rsidR="00FA7395" w:rsidRPr="00335A49" w:rsidRDefault="00FA7395" w:rsidP="00060C2B">
      <w:pPr>
        <w:spacing w:after="120"/>
        <w:rPr>
          <w:rFonts w:ascii="Calibri" w:hAnsi="Calibri"/>
          <w:color w:val="0000FF"/>
          <w:sz w:val="22"/>
          <w:szCs w:val="22"/>
          <w:u w:val="single"/>
        </w:rPr>
      </w:pPr>
      <w:r>
        <w:rPr>
          <w:b/>
          <w:bCs/>
          <w:sz w:val="24"/>
        </w:rPr>
        <w:t>Home page:</w:t>
      </w:r>
      <w:r>
        <w:rPr>
          <w:sz w:val="24"/>
        </w:rPr>
        <w:t xml:space="preserve"> </w:t>
      </w:r>
      <w:hyperlink r:id="rId10" w:history="1">
        <w:r w:rsidRPr="00335A49">
          <w:rPr>
            <w:rFonts w:ascii="Calibri" w:hAnsi="Calibri"/>
            <w:color w:val="0000FF"/>
            <w:sz w:val="22"/>
            <w:szCs w:val="22"/>
            <w:u w:val="single"/>
          </w:rPr>
          <w:t>http://www.austincc.edu/cgregory</w:t>
        </w:r>
      </w:hyperlink>
    </w:p>
    <w:p w:rsidR="00FA7395" w:rsidRDefault="00FA7395" w:rsidP="00174AB2">
      <w:pPr>
        <w:spacing w:after="120"/>
        <w:rPr>
          <w:sz w:val="24"/>
        </w:rPr>
      </w:pPr>
      <w:r>
        <w:rPr>
          <w:b/>
          <w:sz w:val="24"/>
        </w:rPr>
        <w:t xml:space="preserve">Course Description:  </w:t>
      </w:r>
      <w:r>
        <w:rPr>
          <w:sz w:val="24"/>
        </w:rPr>
        <w:t>Introduces the fundamental concepts of structured programming.  Topics include software development methodology, data types, control structures, functions, arrays, and the mechanics of running, testing, and debugging.  This course assumes computer literacy.</w:t>
      </w:r>
    </w:p>
    <w:p w:rsidR="00FA7395" w:rsidRDefault="00FA7395" w:rsidP="00060C2B">
      <w:pPr>
        <w:pBdr>
          <w:top w:val="single" w:sz="4" w:space="1" w:color="auto"/>
          <w:left w:val="single" w:sz="4" w:space="4" w:color="auto"/>
          <w:bottom w:val="single" w:sz="4" w:space="1" w:color="auto"/>
          <w:right w:val="single" w:sz="4" w:space="4" w:color="auto"/>
        </w:pBdr>
        <w:spacing w:after="120"/>
        <w:rPr>
          <w:sz w:val="24"/>
        </w:rPr>
      </w:pPr>
      <w:r w:rsidRPr="00060C2B">
        <w:rPr>
          <w:b/>
          <w:sz w:val="24"/>
          <w:u w:val="single"/>
        </w:rPr>
        <w:t>Special note</w:t>
      </w:r>
      <w:r>
        <w:rPr>
          <w:sz w:val="24"/>
        </w:rPr>
        <w:t xml:space="preserve">: </w:t>
      </w:r>
      <w:r w:rsidRPr="00060C2B">
        <w:rPr>
          <w:b/>
          <w:sz w:val="24"/>
        </w:rPr>
        <w:t>this is not a “course in Python.”</w:t>
      </w:r>
      <w:r>
        <w:rPr>
          <w:sz w:val="24"/>
        </w:rPr>
        <w:t xml:space="preserve"> It is a course that teaches the basic fundamentals of the art of computer programming, using the Python language.  Other programming languages can be, and have been, used in the past. The objective is not to make you a Python wizard; it is to make you a good programmer in whatever language you choose.</w:t>
      </w:r>
    </w:p>
    <w:p w:rsidR="00FA7395" w:rsidRDefault="00FA7395" w:rsidP="00174AB2">
      <w:pPr>
        <w:spacing w:after="120"/>
        <w:rPr>
          <w:sz w:val="24"/>
        </w:rPr>
      </w:pPr>
      <w:r>
        <w:rPr>
          <w:noProof/>
          <w:sz w:val="24"/>
          <w:szCs w:val="24"/>
        </w:rPr>
        <w:drawing>
          <wp:anchor distT="0" distB="0" distL="114300" distR="114300" simplePos="0" relativeHeight="251659264" behindDoc="1" locked="0" layoutInCell="1" allowOverlap="1" wp14:anchorId="0CBD8A9E" wp14:editId="5E7B7B15">
            <wp:simplePos x="0" y="0"/>
            <wp:positionH relativeFrom="column">
              <wp:posOffset>3943350</wp:posOffset>
            </wp:positionH>
            <wp:positionV relativeFrom="paragraph">
              <wp:posOffset>414020</wp:posOffset>
            </wp:positionV>
            <wp:extent cx="733425" cy="915670"/>
            <wp:effectExtent l="0" t="0" r="0" b="0"/>
            <wp:wrapTight wrapText="bothSides">
              <wp:wrapPolygon edited="0">
                <wp:start x="0" y="0"/>
                <wp:lineTo x="0" y="21121"/>
                <wp:lineTo x="21319" y="21121"/>
                <wp:lineTo x="213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 Starting Out With Python cov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3425" cy="915670"/>
                    </a:xfrm>
                    <a:prstGeom prst="rect">
                      <a:avLst/>
                    </a:prstGeom>
                  </pic:spPr>
                </pic:pic>
              </a:graphicData>
            </a:graphic>
            <wp14:sizeRelH relativeFrom="margin">
              <wp14:pctWidth>0</wp14:pctWidth>
            </wp14:sizeRelH>
            <wp14:sizeRelV relativeFrom="margin">
              <wp14:pctHeight>0</wp14:pctHeight>
            </wp14:sizeRelV>
          </wp:anchor>
        </w:drawing>
      </w:r>
      <w:r>
        <w:rPr>
          <w:b/>
          <w:bCs/>
          <w:sz w:val="24"/>
        </w:rPr>
        <w:t>Pre-requisite:</w:t>
      </w:r>
      <w:r>
        <w:rPr>
          <w:sz w:val="24"/>
        </w:rPr>
        <w:t xml:space="preserve">  This course requires the same math skills necessary for College Algebra.  Students should either have taken or be currently enrolled in College Algebra or a course that requires College Algebra.  TSI complete in reading.</w:t>
      </w:r>
    </w:p>
    <w:p w:rsidR="00FA7395" w:rsidRDefault="00FA7395" w:rsidP="00741C94">
      <w:pPr>
        <w:spacing w:after="120"/>
        <w:rPr>
          <w:b/>
          <w:sz w:val="24"/>
        </w:rPr>
      </w:pPr>
      <w:r>
        <w:rPr>
          <w:b/>
          <w:sz w:val="24"/>
        </w:rPr>
        <w:t>Approved Text and Teaching Materials:</w:t>
      </w:r>
    </w:p>
    <w:p w:rsidR="00FA7395" w:rsidRDefault="00FA7395" w:rsidP="00EF0553">
      <w:pPr>
        <w:spacing w:after="120"/>
        <w:rPr>
          <w:sz w:val="24"/>
        </w:rPr>
      </w:pPr>
      <w:r w:rsidRPr="00160A91">
        <w:rPr>
          <w:noProof/>
          <w:sz w:val="24"/>
        </w:rPr>
        <w:t>Tony Gaddis</w:t>
      </w:r>
      <w:r>
        <w:rPr>
          <w:sz w:val="24"/>
        </w:rPr>
        <w:t xml:space="preserve">, </w:t>
      </w:r>
      <w:r w:rsidRPr="00160A91">
        <w:rPr>
          <w:i/>
          <w:noProof/>
          <w:sz w:val="24"/>
        </w:rPr>
        <w:t>Starting out with Python</w:t>
      </w:r>
      <w:r>
        <w:rPr>
          <w:i/>
          <w:sz w:val="24"/>
        </w:rPr>
        <w:t xml:space="preserve">, </w:t>
      </w:r>
      <w:r w:rsidRPr="00160A91">
        <w:rPr>
          <w:i/>
          <w:noProof/>
          <w:sz w:val="24"/>
        </w:rPr>
        <w:t>3rd Edition</w:t>
      </w:r>
      <w:r>
        <w:rPr>
          <w:i/>
          <w:sz w:val="24"/>
        </w:rPr>
        <w:t xml:space="preserve">, </w:t>
      </w:r>
      <w:r w:rsidRPr="00160A91">
        <w:rPr>
          <w:i/>
          <w:noProof/>
          <w:sz w:val="24"/>
        </w:rPr>
        <w:t>Pearson</w:t>
      </w:r>
      <w:r>
        <w:rPr>
          <w:i/>
          <w:sz w:val="24"/>
        </w:rPr>
        <w:t>,</w:t>
      </w:r>
    </w:p>
    <w:p w:rsidR="00FA7395" w:rsidRPr="00291F6B" w:rsidRDefault="00FA7395" w:rsidP="00060C2B">
      <w:pPr>
        <w:spacing w:after="120"/>
        <w:rPr>
          <w:sz w:val="24"/>
        </w:rPr>
      </w:pPr>
      <w:r w:rsidRPr="00B14D66">
        <w:rPr>
          <w:sz w:val="24"/>
        </w:rPr>
        <w:t>ISBN:</w:t>
      </w:r>
      <w:r>
        <w:rPr>
          <w:sz w:val="24"/>
        </w:rPr>
        <w:t xml:space="preserve"> </w:t>
      </w:r>
      <w:r>
        <w:rPr>
          <w:i/>
          <w:sz w:val="24"/>
        </w:rPr>
        <w:t xml:space="preserve"> </w:t>
      </w:r>
      <w:r w:rsidRPr="00160A91">
        <w:rPr>
          <w:i/>
          <w:noProof/>
          <w:sz w:val="24"/>
        </w:rPr>
        <w:t>978-0-13-358273-4</w:t>
      </w:r>
    </w:p>
    <w:p w:rsidR="00FA7395" w:rsidRDefault="00FA7395" w:rsidP="00223266">
      <w:pPr>
        <w:pBdr>
          <w:top w:val="single" w:sz="4" w:space="1" w:color="auto"/>
          <w:left w:val="single" w:sz="4" w:space="4" w:color="auto"/>
          <w:bottom w:val="single" w:sz="4" w:space="1" w:color="auto"/>
          <w:right w:val="single" w:sz="4" w:space="4" w:color="auto"/>
        </w:pBdr>
        <w:spacing w:after="120"/>
        <w:rPr>
          <w:sz w:val="24"/>
        </w:rPr>
      </w:pPr>
      <w:r>
        <w:rPr>
          <w:b/>
          <w:sz w:val="24"/>
        </w:rPr>
        <w:t>Please n</w:t>
      </w:r>
      <w:r w:rsidRPr="00223266">
        <w:rPr>
          <w:b/>
          <w:sz w:val="24"/>
        </w:rPr>
        <w:t>ote</w:t>
      </w:r>
      <w:r>
        <w:rPr>
          <w:sz w:val="24"/>
        </w:rPr>
        <w:t xml:space="preserve">: this is </w:t>
      </w:r>
      <w:r w:rsidRPr="00223266">
        <w:rPr>
          <w:sz w:val="24"/>
          <w:u w:val="single"/>
        </w:rPr>
        <w:t>not</w:t>
      </w:r>
      <w:r>
        <w:rPr>
          <w:sz w:val="24"/>
        </w:rPr>
        <w:t xml:space="preserve"> the ISBN for the textbook that comes bundled with MyProgrammingLab. This curriculum does not use that online tool.</w:t>
      </w:r>
    </w:p>
    <w:p w:rsidR="00FA7395" w:rsidRPr="00315BF7" w:rsidRDefault="00FA7395" w:rsidP="00C03408">
      <w:pPr>
        <w:spacing w:after="120"/>
        <w:rPr>
          <w:sz w:val="24"/>
        </w:rPr>
      </w:pPr>
      <w:r w:rsidRPr="00315BF7">
        <w:rPr>
          <w:b/>
          <w:sz w:val="24"/>
        </w:rPr>
        <w:t>Instructional Methodology:</w:t>
      </w:r>
      <w:r>
        <w:rPr>
          <w:b/>
          <w:sz w:val="24"/>
        </w:rPr>
        <w:t xml:space="preserve">  </w:t>
      </w:r>
      <w:r w:rsidRPr="00315BF7">
        <w:rPr>
          <w:sz w:val="24"/>
        </w:rPr>
        <w:t xml:space="preserve">This </w:t>
      </w:r>
      <w:r>
        <w:rPr>
          <w:sz w:val="24"/>
        </w:rPr>
        <w:t>course will have 50% lecture and 50% laboratory. If the students are unable to finish the assigned lab work within the lab time, they will need to visit the CIS open labs.</w:t>
      </w:r>
    </w:p>
    <w:p w:rsidR="00FA7395" w:rsidRPr="00A25862" w:rsidRDefault="00FA7395" w:rsidP="00C8511A">
      <w:pPr>
        <w:spacing w:after="120"/>
        <w:rPr>
          <w:sz w:val="24"/>
        </w:rPr>
      </w:pPr>
      <w:r w:rsidRPr="00766C72">
        <w:rPr>
          <w:b/>
          <w:sz w:val="24"/>
        </w:rPr>
        <w:t>Course Rationale:</w:t>
      </w:r>
      <w:r>
        <w:rPr>
          <w:sz w:val="24"/>
        </w:rPr>
        <w:t xml:space="preserve">  This is an entry level programming course designed to teach students the basic concepts of computer programming.  The course will include designing, coding, debugging, testing, and documenting programs using a high level programming language.  This course is intended to prepare students for a programming-oriented academic path.  The course is included in several degree plans including:</w:t>
      </w:r>
    </w:p>
    <w:p w:rsidR="00FA7395" w:rsidRPr="00EB02A9" w:rsidRDefault="00FA7395" w:rsidP="00C8511A">
      <w:pPr>
        <w:numPr>
          <w:ilvl w:val="0"/>
          <w:numId w:val="9"/>
        </w:numPr>
        <w:tabs>
          <w:tab w:val="clear" w:pos="720"/>
          <w:tab w:val="num" w:pos="360"/>
        </w:tabs>
        <w:spacing w:after="120"/>
        <w:ind w:left="360" w:hanging="216"/>
        <w:contextualSpacing/>
        <w:rPr>
          <w:sz w:val="22"/>
          <w:szCs w:val="22"/>
        </w:rPr>
      </w:pPr>
      <w:r w:rsidRPr="00EB02A9">
        <w:rPr>
          <w:sz w:val="22"/>
          <w:szCs w:val="22"/>
        </w:rPr>
        <w:t>Associate of Applied Science – Computer Programming</w:t>
      </w:r>
    </w:p>
    <w:p w:rsidR="00FA7395" w:rsidRPr="00EB02A9" w:rsidRDefault="00FA7395" w:rsidP="00C8511A">
      <w:pPr>
        <w:numPr>
          <w:ilvl w:val="0"/>
          <w:numId w:val="9"/>
        </w:numPr>
        <w:tabs>
          <w:tab w:val="clear" w:pos="720"/>
          <w:tab w:val="num" w:pos="360"/>
        </w:tabs>
        <w:spacing w:after="120"/>
        <w:ind w:left="360" w:hanging="216"/>
        <w:contextualSpacing/>
        <w:rPr>
          <w:sz w:val="22"/>
          <w:szCs w:val="22"/>
        </w:rPr>
      </w:pPr>
      <w:r w:rsidRPr="00EB02A9">
        <w:rPr>
          <w:sz w:val="22"/>
          <w:szCs w:val="22"/>
        </w:rPr>
        <w:t>Associate of Applied Science – Web Programming</w:t>
      </w:r>
    </w:p>
    <w:p w:rsidR="00FA7395" w:rsidRPr="00EB02A9" w:rsidRDefault="00FA7395" w:rsidP="00C8511A">
      <w:pPr>
        <w:numPr>
          <w:ilvl w:val="0"/>
          <w:numId w:val="9"/>
        </w:numPr>
        <w:tabs>
          <w:tab w:val="clear" w:pos="720"/>
          <w:tab w:val="num" w:pos="360"/>
        </w:tabs>
        <w:spacing w:after="120"/>
        <w:ind w:left="360" w:hanging="216"/>
        <w:contextualSpacing/>
        <w:rPr>
          <w:sz w:val="22"/>
          <w:szCs w:val="22"/>
        </w:rPr>
      </w:pPr>
      <w:r w:rsidRPr="00EB02A9">
        <w:rPr>
          <w:sz w:val="22"/>
          <w:szCs w:val="22"/>
        </w:rPr>
        <w:t>Assoc</w:t>
      </w:r>
      <w:r>
        <w:rPr>
          <w:sz w:val="22"/>
          <w:szCs w:val="22"/>
        </w:rPr>
        <w:t>iate of Applied Science – Game and Visualization P</w:t>
      </w:r>
      <w:r w:rsidRPr="00EB02A9">
        <w:rPr>
          <w:sz w:val="22"/>
          <w:szCs w:val="22"/>
        </w:rPr>
        <w:t>rogramming</w:t>
      </w:r>
    </w:p>
    <w:p w:rsidR="00FA7395" w:rsidRDefault="00FA7395" w:rsidP="00C8511A">
      <w:pPr>
        <w:numPr>
          <w:ilvl w:val="0"/>
          <w:numId w:val="9"/>
        </w:numPr>
        <w:tabs>
          <w:tab w:val="clear" w:pos="720"/>
          <w:tab w:val="num" w:pos="360"/>
        </w:tabs>
        <w:spacing w:after="120"/>
        <w:ind w:left="360" w:hanging="216"/>
        <w:contextualSpacing/>
        <w:rPr>
          <w:sz w:val="22"/>
          <w:szCs w:val="22"/>
        </w:rPr>
      </w:pPr>
      <w:r w:rsidRPr="00EB02A9">
        <w:rPr>
          <w:sz w:val="22"/>
          <w:szCs w:val="22"/>
        </w:rPr>
        <w:t xml:space="preserve">Associate of Applied Science – </w:t>
      </w:r>
      <w:r>
        <w:rPr>
          <w:sz w:val="22"/>
          <w:szCs w:val="22"/>
        </w:rPr>
        <w:t>Information Technology Applicat</w:t>
      </w:r>
      <w:r w:rsidRPr="00EB02A9">
        <w:rPr>
          <w:sz w:val="22"/>
          <w:szCs w:val="22"/>
        </w:rPr>
        <w:t>ion</w:t>
      </w:r>
    </w:p>
    <w:p w:rsidR="00FA7395" w:rsidRDefault="00FA7395" w:rsidP="00C8511A">
      <w:pPr>
        <w:numPr>
          <w:ilvl w:val="0"/>
          <w:numId w:val="9"/>
        </w:numPr>
        <w:tabs>
          <w:tab w:val="clear" w:pos="720"/>
          <w:tab w:val="num" w:pos="360"/>
        </w:tabs>
        <w:spacing w:after="120"/>
        <w:ind w:left="360" w:hanging="216"/>
        <w:contextualSpacing/>
        <w:rPr>
          <w:sz w:val="22"/>
          <w:szCs w:val="22"/>
        </w:rPr>
      </w:pPr>
      <w:r>
        <w:rPr>
          <w:sz w:val="22"/>
          <w:szCs w:val="22"/>
        </w:rPr>
        <w:t>Associate of Applied Science – Software Testing</w:t>
      </w:r>
    </w:p>
    <w:p w:rsidR="00FA7395" w:rsidRPr="00EB02A9" w:rsidRDefault="00FA7395" w:rsidP="00C8511A">
      <w:pPr>
        <w:numPr>
          <w:ilvl w:val="0"/>
          <w:numId w:val="9"/>
        </w:numPr>
        <w:tabs>
          <w:tab w:val="clear" w:pos="720"/>
          <w:tab w:val="num" w:pos="360"/>
        </w:tabs>
        <w:spacing w:after="120"/>
        <w:ind w:left="360" w:hanging="216"/>
        <w:rPr>
          <w:sz w:val="22"/>
          <w:szCs w:val="22"/>
        </w:rPr>
      </w:pPr>
      <w:r>
        <w:rPr>
          <w:sz w:val="22"/>
          <w:szCs w:val="22"/>
        </w:rPr>
        <w:t>Associate of Science – Computer Science</w:t>
      </w:r>
    </w:p>
    <w:p w:rsidR="00FA7395" w:rsidRDefault="00FA7395" w:rsidP="00C240B5">
      <w:pPr>
        <w:keepNext/>
        <w:rPr>
          <w:b/>
          <w:sz w:val="24"/>
        </w:rPr>
      </w:pPr>
      <w:r>
        <w:rPr>
          <w:b/>
          <w:sz w:val="24"/>
        </w:rPr>
        <w:lastRenderedPageBreak/>
        <w:t>Course Objectives / Learning Outcomes:</w:t>
      </w:r>
    </w:p>
    <w:tbl>
      <w:tblPr>
        <w:tblW w:w="0" w:type="auto"/>
        <w:tblCellSpacing w:w="0" w:type="dxa"/>
        <w:tblCellMar>
          <w:left w:w="0" w:type="dxa"/>
          <w:right w:w="0" w:type="dxa"/>
        </w:tblCellMar>
        <w:tblLook w:val="04A0" w:firstRow="1" w:lastRow="0" w:firstColumn="1" w:lastColumn="0" w:noHBand="0" w:noVBand="1"/>
      </w:tblPr>
      <w:tblGrid>
        <w:gridCol w:w="9360"/>
      </w:tblGrid>
      <w:tr w:rsidR="00FA7395" w:rsidTr="00EA3194">
        <w:trPr>
          <w:tblCellSpacing w:w="0" w:type="dxa"/>
        </w:trPr>
        <w:tc>
          <w:tcPr>
            <w:tcW w:w="0" w:type="auto"/>
          </w:tcPr>
          <w:p w:rsidR="00FA7395" w:rsidRPr="00A25862" w:rsidRDefault="00FA7395" w:rsidP="009772B9">
            <w:pPr>
              <w:pStyle w:val="BodyText"/>
              <w:keepNext/>
              <w:numPr>
                <w:ilvl w:val="0"/>
                <w:numId w:val="11"/>
              </w:numPr>
              <w:spacing w:after="120"/>
              <w:contextualSpacing/>
            </w:pPr>
            <w:r>
              <w:t>Demonstrate problem solving skills by developing and implementing algorithms to solve problems.</w:t>
            </w:r>
          </w:p>
          <w:p w:rsidR="00FA7395" w:rsidRDefault="00FA7395" w:rsidP="009772B9">
            <w:pPr>
              <w:pStyle w:val="BodyText"/>
              <w:keepNext/>
              <w:numPr>
                <w:ilvl w:val="0"/>
                <w:numId w:val="11"/>
              </w:numPr>
              <w:spacing w:after="120"/>
              <w:contextualSpacing/>
            </w:pPr>
            <w:r>
              <w:t>Derive problem specifications from problem statements.</w:t>
            </w:r>
          </w:p>
          <w:p w:rsidR="00FA7395" w:rsidRDefault="00FA7395" w:rsidP="009772B9">
            <w:pPr>
              <w:pStyle w:val="BodyText"/>
              <w:keepNext/>
              <w:numPr>
                <w:ilvl w:val="0"/>
                <w:numId w:val="11"/>
              </w:numPr>
              <w:spacing w:after="120"/>
              <w:contextualSpacing/>
            </w:pPr>
            <w:r>
              <w:t>Develop algorithms using modular design principles to meet stated specifications.</w:t>
            </w:r>
          </w:p>
          <w:p w:rsidR="00FA7395" w:rsidRDefault="00FA7395" w:rsidP="009772B9">
            <w:pPr>
              <w:pStyle w:val="BodyText"/>
              <w:keepNext/>
              <w:numPr>
                <w:ilvl w:val="0"/>
                <w:numId w:val="11"/>
              </w:numPr>
              <w:spacing w:after="120"/>
              <w:contextualSpacing/>
            </w:pPr>
            <w:r>
              <w:t>Create code to provide a solution to problem statements ranging from simple to complex.</w:t>
            </w:r>
          </w:p>
          <w:p w:rsidR="00FA7395" w:rsidRDefault="00FA7395" w:rsidP="009772B9">
            <w:pPr>
              <w:pStyle w:val="BodyText"/>
              <w:keepNext/>
              <w:numPr>
                <w:ilvl w:val="0"/>
                <w:numId w:val="11"/>
              </w:numPr>
              <w:spacing w:after="120"/>
              <w:contextualSpacing/>
            </w:pPr>
            <w:r>
              <w:t>Test and debug programs and program modules to meet specifications and standards</w:t>
            </w:r>
            <w:r w:rsidRPr="00A25862">
              <w:t>.</w:t>
            </w:r>
          </w:p>
          <w:p w:rsidR="00FA7395" w:rsidRDefault="00FA7395" w:rsidP="009772B9">
            <w:pPr>
              <w:pStyle w:val="BodyText"/>
              <w:keepNext/>
              <w:numPr>
                <w:ilvl w:val="0"/>
                <w:numId w:val="11"/>
              </w:numPr>
              <w:spacing w:after="120"/>
              <w:contextualSpacing/>
            </w:pPr>
            <w:r>
              <w:t>Create programs that contain clear and concise program documentation.</w:t>
            </w:r>
          </w:p>
          <w:p w:rsidR="00FA7395" w:rsidRDefault="00FA7395" w:rsidP="009772B9">
            <w:pPr>
              <w:pStyle w:val="BodyText"/>
              <w:keepNext/>
              <w:numPr>
                <w:ilvl w:val="0"/>
                <w:numId w:val="11"/>
              </w:numPr>
              <w:spacing w:after="120"/>
              <w:contextualSpacing/>
            </w:pPr>
            <w:r>
              <w:t>Implement programs that use data types and demonstrate an understanding of numbering systems.</w:t>
            </w:r>
          </w:p>
          <w:p w:rsidR="00FA7395" w:rsidRDefault="00FA7395" w:rsidP="009772B9">
            <w:pPr>
              <w:pStyle w:val="BodyText"/>
              <w:keepNext/>
              <w:numPr>
                <w:ilvl w:val="0"/>
                <w:numId w:val="11"/>
              </w:numPr>
              <w:spacing w:after="120"/>
              <w:contextualSpacing/>
            </w:pPr>
            <w:r>
              <w:t xml:space="preserve">Incorporate both basic and advanced control structures appropriately into algorithms. </w:t>
            </w:r>
          </w:p>
          <w:p w:rsidR="00FA7395" w:rsidRDefault="00FA7395" w:rsidP="009772B9">
            <w:pPr>
              <w:pStyle w:val="BodyText"/>
              <w:keepNext/>
              <w:numPr>
                <w:ilvl w:val="0"/>
                <w:numId w:val="11"/>
              </w:numPr>
              <w:spacing w:after="120"/>
              <w:contextualSpacing/>
            </w:pPr>
            <w:r>
              <w:t>Demonstrate an understanding of structure</w:t>
            </w:r>
            <w:r w:rsidRPr="002724A8">
              <w:rPr>
                <w:color w:val="000000"/>
              </w:rPr>
              <w:t>d</w:t>
            </w:r>
            <w:r>
              <w:t xml:space="preserve"> design by implementing programs with functions, including parameter passing and value returning.</w:t>
            </w:r>
          </w:p>
          <w:p w:rsidR="00FA7395" w:rsidRDefault="00FA7395" w:rsidP="009772B9">
            <w:pPr>
              <w:pStyle w:val="BodyText"/>
              <w:keepNext/>
              <w:numPr>
                <w:ilvl w:val="0"/>
                <w:numId w:val="11"/>
              </w:numPr>
              <w:spacing w:after="120"/>
              <w:contextualSpacing/>
            </w:pPr>
            <w:r>
              <w:t>Implement programs using classes, including strings and files.</w:t>
            </w:r>
          </w:p>
          <w:p w:rsidR="00FA7395" w:rsidRDefault="00FA7395" w:rsidP="009772B9">
            <w:pPr>
              <w:pStyle w:val="BodyText"/>
              <w:keepNext/>
              <w:numPr>
                <w:ilvl w:val="0"/>
                <w:numId w:val="11"/>
              </w:numPr>
              <w:spacing w:after="120"/>
              <w:contextualSpacing/>
            </w:pPr>
            <w:r>
              <w:t>Implement algorithms using one-dimensional and indexed data structures.</w:t>
            </w:r>
          </w:p>
          <w:p w:rsidR="00FA7395" w:rsidRDefault="00FA7395" w:rsidP="009772B9">
            <w:pPr>
              <w:pStyle w:val="BodyText"/>
              <w:keepNext/>
              <w:numPr>
                <w:ilvl w:val="0"/>
                <w:numId w:val="11"/>
              </w:numPr>
              <w:spacing w:after="120"/>
              <w:contextualSpacing/>
            </w:pPr>
            <w:r w:rsidRPr="00A25862">
              <w:t xml:space="preserve">Demonstrate an understanding of array searching and sorting algorithms by desk-checking and/or modifying </w:t>
            </w:r>
            <w:r>
              <w:t>algorithm implementations.</w:t>
            </w:r>
          </w:p>
          <w:p w:rsidR="00FA7395" w:rsidRPr="007D5A29" w:rsidRDefault="00FA7395" w:rsidP="009772B9">
            <w:pPr>
              <w:pStyle w:val="BodyText"/>
              <w:keepNext/>
              <w:numPr>
                <w:ilvl w:val="0"/>
                <w:numId w:val="11"/>
              </w:numPr>
              <w:spacing w:after="120"/>
            </w:pPr>
            <w:r>
              <w:t>Design and implement simple classes.</w:t>
            </w:r>
          </w:p>
        </w:tc>
      </w:tr>
    </w:tbl>
    <w:p w:rsidR="00FA7395" w:rsidRDefault="00FA7395" w:rsidP="009772B9">
      <w:pPr>
        <w:pStyle w:val="Heading2"/>
      </w:pPr>
      <w:r w:rsidRPr="005859F4">
        <w:t>SCANS</w:t>
      </w:r>
      <w:r>
        <w:t xml:space="preserve"> (Secretary’s Commission on Achieving Necessary Skills):</w:t>
      </w:r>
    </w:p>
    <w:p w:rsidR="00FA7395" w:rsidRDefault="00FA7395" w:rsidP="009772B9">
      <w:pPr>
        <w:spacing w:after="120"/>
        <w:rPr>
          <w:sz w:val="24"/>
        </w:rPr>
      </w:pPr>
      <w:r>
        <w:rPr>
          <w:sz w:val="24"/>
        </w:rPr>
        <w:t xml:space="preserve">Refer to </w:t>
      </w:r>
      <w:hyperlink r:id="rId12" w:history="1">
        <w:r w:rsidRPr="00DB4FB9">
          <w:rPr>
            <w:rStyle w:val="Hyperlink"/>
            <w:sz w:val="24"/>
          </w:rPr>
          <w:t>http://www.austincc.edu/cit/courses/scans.pdf</w:t>
        </w:r>
      </w:hyperlink>
      <w:r>
        <w:rPr>
          <w:sz w:val="24"/>
        </w:rPr>
        <w:t xml:space="preserve"> for a complete definition and explanation of SCANS.  The following list summarizes the SCANS competencies addressed in this particular course:</w:t>
      </w:r>
    </w:p>
    <w:tbl>
      <w:tblPr>
        <w:tblW w:w="999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6"/>
        <w:gridCol w:w="2304"/>
        <w:gridCol w:w="2484"/>
        <w:gridCol w:w="2646"/>
      </w:tblGrid>
      <w:tr w:rsidR="00FA7395" w:rsidRPr="00B15DCD" w:rsidTr="00B15DCD">
        <w:tc>
          <w:tcPr>
            <w:tcW w:w="2556" w:type="dxa"/>
            <w:shd w:val="clear" w:color="auto" w:fill="auto"/>
          </w:tcPr>
          <w:p w:rsidR="00FA7395" w:rsidRPr="00B15DCD" w:rsidRDefault="00FA7395" w:rsidP="00C240B5">
            <w:pPr>
              <w:rPr>
                <w:b/>
                <w:sz w:val="24"/>
              </w:rPr>
            </w:pPr>
            <w:r w:rsidRPr="00B15DCD">
              <w:rPr>
                <w:b/>
                <w:sz w:val="24"/>
              </w:rPr>
              <w:t>RESOURCES</w:t>
            </w:r>
          </w:p>
          <w:p w:rsidR="00FA7395" w:rsidRPr="00B15DCD" w:rsidRDefault="00FA7395" w:rsidP="00C240B5">
            <w:pPr>
              <w:rPr>
                <w:sz w:val="24"/>
              </w:rPr>
            </w:pPr>
            <w:r w:rsidRPr="00B15DCD">
              <w:rPr>
                <w:sz w:val="24"/>
              </w:rPr>
              <w:t>1.1 Manages Time</w:t>
            </w:r>
          </w:p>
        </w:tc>
        <w:tc>
          <w:tcPr>
            <w:tcW w:w="2304" w:type="dxa"/>
            <w:shd w:val="clear" w:color="auto" w:fill="auto"/>
          </w:tcPr>
          <w:p w:rsidR="00FA7395" w:rsidRDefault="00FA7395" w:rsidP="00C240B5">
            <w:pPr>
              <w:rPr>
                <w:b/>
                <w:sz w:val="24"/>
              </w:rPr>
            </w:pPr>
            <w:r w:rsidRPr="00B15DCD">
              <w:rPr>
                <w:b/>
                <w:sz w:val="24"/>
              </w:rPr>
              <w:t>INTERPERSONAL</w:t>
            </w:r>
          </w:p>
          <w:p w:rsidR="00FA7395" w:rsidRPr="007D5A29" w:rsidRDefault="00FA7395" w:rsidP="00C240B5">
            <w:pPr>
              <w:rPr>
                <w:sz w:val="24"/>
              </w:rPr>
            </w:pPr>
            <w:r w:rsidRPr="007D5A29">
              <w:rPr>
                <w:sz w:val="24"/>
              </w:rPr>
              <w:t>2.3 Serves Clients/Customers</w:t>
            </w:r>
          </w:p>
        </w:tc>
        <w:tc>
          <w:tcPr>
            <w:tcW w:w="2484" w:type="dxa"/>
            <w:shd w:val="clear" w:color="auto" w:fill="auto"/>
          </w:tcPr>
          <w:p w:rsidR="00FA7395" w:rsidRPr="00B15DCD" w:rsidRDefault="00FA7395" w:rsidP="00C240B5">
            <w:pPr>
              <w:rPr>
                <w:b/>
                <w:sz w:val="24"/>
              </w:rPr>
            </w:pPr>
            <w:r w:rsidRPr="00B15DCD">
              <w:rPr>
                <w:b/>
                <w:sz w:val="24"/>
              </w:rPr>
              <w:t>INFORMATION</w:t>
            </w:r>
          </w:p>
          <w:p w:rsidR="00FA7395" w:rsidRPr="00B15DCD" w:rsidRDefault="00FA7395" w:rsidP="00C240B5">
            <w:pPr>
              <w:rPr>
                <w:sz w:val="24"/>
              </w:rPr>
            </w:pPr>
            <w:r w:rsidRPr="00B15DCD">
              <w:rPr>
                <w:sz w:val="24"/>
              </w:rPr>
              <w:t>3.1 Acquires and Evaluates Information</w:t>
            </w:r>
          </w:p>
          <w:p w:rsidR="00FA7395" w:rsidRPr="00B15DCD" w:rsidRDefault="00FA7395" w:rsidP="00C240B5">
            <w:pPr>
              <w:rPr>
                <w:sz w:val="24"/>
              </w:rPr>
            </w:pPr>
            <w:r w:rsidRPr="00B15DCD">
              <w:rPr>
                <w:sz w:val="24"/>
              </w:rPr>
              <w:t>3.2 Organizes and Maintains Information</w:t>
            </w:r>
          </w:p>
          <w:p w:rsidR="00FA7395" w:rsidRPr="00B15DCD" w:rsidRDefault="00FA7395" w:rsidP="00C240B5">
            <w:pPr>
              <w:rPr>
                <w:sz w:val="24"/>
              </w:rPr>
            </w:pPr>
            <w:r w:rsidRPr="00B15DCD">
              <w:rPr>
                <w:sz w:val="24"/>
              </w:rPr>
              <w:t>3.3 Uses Computers to Process Information</w:t>
            </w:r>
          </w:p>
        </w:tc>
        <w:tc>
          <w:tcPr>
            <w:tcW w:w="2646" w:type="dxa"/>
            <w:shd w:val="clear" w:color="auto" w:fill="auto"/>
          </w:tcPr>
          <w:p w:rsidR="00FA7395" w:rsidRPr="00B15DCD" w:rsidRDefault="00FA7395" w:rsidP="00C240B5">
            <w:pPr>
              <w:rPr>
                <w:b/>
                <w:sz w:val="24"/>
              </w:rPr>
            </w:pPr>
            <w:r w:rsidRPr="00B15DCD">
              <w:rPr>
                <w:b/>
                <w:sz w:val="24"/>
              </w:rPr>
              <w:t>SYSTEMS</w:t>
            </w:r>
          </w:p>
          <w:p w:rsidR="00FA7395" w:rsidRPr="00B15DCD" w:rsidRDefault="00FA7395" w:rsidP="00C240B5">
            <w:pPr>
              <w:rPr>
                <w:sz w:val="24"/>
              </w:rPr>
            </w:pPr>
            <w:r w:rsidRPr="00B15DCD">
              <w:rPr>
                <w:sz w:val="24"/>
              </w:rPr>
              <w:t>4.1 Understands Systems</w:t>
            </w:r>
          </w:p>
          <w:p w:rsidR="00FA7395" w:rsidRPr="00B15DCD" w:rsidRDefault="00FA7395" w:rsidP="00C240B5">
            <w:pPr>
              <w:rPr>
                <w:sz w:val="24"/>
              </w:rPr>
            </w:pPr>
            <w:r w:rsidRPr="00B15DCD">
              <w:rPr>
                <w:sz w:val="24"/>
              </w:rPr>
              <w:t>4.2 Monitors and Corrects Performance</w:t>
            </w:r>
          </w:p>
          <w:p w:rsidR="00FA7395" w:rsidRPr="00B15DCD" w:rsidRDefault="00FA7395" w:rsidP="00C240B5">
            <w:pPr>
              <w:rPr>
                <w:sz w:val="24"/>
              </w:rPr>
            </w:pPr>
            <w:r w:rsidRPr="00B15DCD">
              <w:rPr>
                <w:sz w:val="24"/>
              </w:rPr>
              <w:t>4.3 Improves and Designs Systems</w:t>
            </w:r>
          </w:p>
        </w:tc>
      </w:tr>
      <w:tr w:rsidR="00FA7395" w:rsidRPr="00B15DCD" w:rsidTr="00B15DCD">
        <w:tc>
          <w:tcPr>
            <w:tcW w:w="2556" w:type="dxa"/>
            <w:shd w:val="clear" w:color="auto" w:fill="auto"/>
          </w:tcPr>
          <w:p w:rsidR="00FA7395" w:rsidRPr="00B15DCD" w:rsidRDefault="00FA7395" w:rsidP="00C240B5">
            <w:pPr>
              <w:rPr>
                <w:b/>
                <w:sz w:val="24"/>
              </w:rPr>
            </w:pPr>
            <w:r w:rsidRPr="00B15DCD">
              <w:rPr>
                <w:b/>
                <w:sz w:val="24"/>
              </w:rPr>
              <w:t>TECHNOLOGY</w:t>
            </w:r>
          </w:p>
          <w:p w:rsidR="00FA7395" w:rsidRPr="00B15DCD" w:rsidRDefault="00FA7395" w:rsidP="00C240B5">
            <w:pPr>
              <w:rPr>
                <w:sz w:val="24"/>
              </w:rPr>
            </w:pPr>
            <w:r w:rsidRPr="00B15DCD">
              <w:rPr>
                <w:sz w:val="24"/>
              </w:rPr>
              <w:t>5.1 Selects Technology</w:t>
            </w:r>
          </w:p>
          <w:p w:rsidR="00FA7395" w:rsidRPr="00B15DCD" w:rsidRDefault="00FA7395" w:rsidP="00C240B5">
            <w:pPr>
              <w:rPr>
                <w:sz w:val="24"/>
              </w:rPr>
            </w:pPr>
            <w:r w:rsidRPr="00B15DCD">
              <w:rPr>
                <w:sz w:val="24"/>
              </w:rPr>
              <w:t>5.2 Applies Technology to Task</w:t>
            </w:r>
          </w:p>
          <w:p w:rsidR="00FA7395" w:rsidRPr="00B15DCD" w:rsidRDefault="00FA7395" w:rsidP="00C240B5">
            <w:pPr>
              <w:rPr>
                <w:sz w:val="24"/>
              </w:rPr>
            </w:pPr>
            <w:r w:rsidRPr="00B15DCD">
              <w:rPr>
                <w:sz w:val="24"/>
              </w:rPr>
              <w:t>5.3 Maintains and Troubleshoots Technology</w:t>
            </w:r>
          </w:p>
        </w:tc>
        <w:tc>
          <w:tcPr>
            <w:tcW w:w="2304" w:type="dxa"/>
            <w:shd w:val="clear" w:color="auto" w:fill="auto"/>
          </w:tcPr>
          <w:p w:rsidR="00FA7395" w:rsidRPr="00B15DCD" w:rsidRDefault="00FA7395" w:rsidP="00C240B5">
            <w:pPr>
              <w:rPr>
                <w:b/>
                <w:sz w:val="24"/>
              </w:rPr>
            </w:pPr>
            <w:r w:rsidRPr="00B15DCD">
              <w:rPr>
                <w:b/>
                <w:sz w:val="24"/>
              </w:rPr>
              <w:t>BASIC SKILLS</w:t>
            </w:r>
          </w:p>
          <w:p w:rsidR="00FA7395" w:rsidRPr="00B15DCD" w:rsidRDefault="00FA7395" w:rsidP="00C240B5">
            <w:pPr>
              <w:rPr>
                <w:sz w:val="24"/>
              </w:rPr>
            </w:pPr>
            <w:r w:rsidRPr="00B15DCD">
              <w:rPr>
                <w:sz w:val="24"/>
              </w:rPr>
              <w:t>6.1 Reading</w:t>
            </w:r>
          </w:p>
          <w:p w:rsidR="00FA7395" w:rsidRPr="00B15DCD" w:rsidRDefault="00FA7395" w:rsidP="00C240B5">
            <w:pPr>
              <w:rPr>
                <w:sz w:val="24"/>
              </w:rPr>
            </w:pPr>
            <w:r w:rsidRPr="00B15DCD">
              <w:rPr>
                <w:sz w:val="24"/>
              </w:rPr>
              <w:t>6.2 Writing</w:t>
            </w:r>
          </w:p>
          <w:p w:rsidR="00FA7395" w:rsidRPr="00B15DCD" w:rsidRDefault="00FA7395" w:rsidP="00C240B5">
            <w:pPr>
              <w:rPr>
                <w:sz w:val="24"/>
              </w:rPr>
            </w:pPr>
            <w:r w:rsidRPr="00B15DCD">
              <w:rPr>
                <w:sz w:val="24"/>
              </w:rPr>
              <w:t>6.3 Arithmetic</w:t>
            </w:r>
          </w:p>
          <w:p w:rsidR="00FA7395" w:rsidRPr="00B15DCD" w:rsidRDefault="00FA7395" w:rsidP="00C240B5">
            <w:pPr>
              <w:rPr>
                <w:sz w:val="24"/>
              </w:rPr>
            </w:pPr>
            <w:r w:rsidRPr="00B15DCD">
              <w:rPr>
                <w:sz w:val="24"/>
              </w:rPr>
              <w:t>6.4 Mathematics</w:t>
            </w:r>
          </w:p>
          <w:p w:rsidR="00FA7395" w:rsidRPr="00B15DCD" w:rsidRDefault="00FA7395" w:rsidP="00C240B5">
            <w:pPr>
              <w:rPr>
                <w:sz w:val="24"/>
              </w:rPr>
            </w:pPr>
            <w:r w:rsidRPr="00B15DCD">
              <w:rPr>
                <w:sz w:val="24"/>
              </w:rPr>
              <w:t>6.5 Listening</w:t>
            </w:r>
          </w:p>
        </w:tc>
        <w:tc>
          <w:tcPr>
            <w:tcW w:w="2484" w:type="dxa"/>
            <w:shd w:val="clear" w:color="auto" w:fill="auto"/>
          </w:tcPr>
          <w:p w:rsidR="00FA7395" w:rsidRPr="00B15DCD" w:rsidRDefault="00FA7395" w:rsidP="00C240B5">
            <w:pPr>
              <w:rPr>
                <w:b/>
                <w:sz w:val="24"/>
              </w:rPr>
            </w:pPr>
            <w:r w:rsidRPr="00B15DCD">
              <w:rPr>
                <w:b/>
                <w:sz w:val="24"/>
              </w:rPr>
              <w:t>THINKING SKILLS</w:t>
            </w:r>
          </w:p>
          <w:p w:rsidR="00FA7395" w:rsidRPr="00B15DCD" w:rsidRDefault="00FA7395" w:rsidP="00C240B5">
            <w:pPr>
              <w:rPr>
                <w:sz w:val="24"/>
              </w:rPr>
            </w:pPr>
            <w:r w:rsidRPr="00B15DCD">
              <w:rPr>
                <w:sz w:val="24"/>
              </w:rPr>
              <w:t>7.1 Creative Thinking</w:t>
            </w:r>
          </w:p>
          <w:p w:rsidR="00FA7395" w:rsidRPr="00B15DCD" w:rsidRDefault="00FA7395" w:rsidP="00C240B5">
            <w:pPr>
              <w:rPr>
                <w:sz w:val="24"/>
              </w:rPr>
            </w:pPr>
            <w:r w:rsidRPr="00B15DCD">
              <w:rPr>
                <w:sz w:val="24"/>
              </w:rPr>
              <w:t>7.2 Decision Making</w:t>
            </w:r>
          </w:p>
          <w:p w:rsidR="00FA7395" w:rsidRPr="00B15DCD" w:rsidRDefault="00FA7395" w:rsidP="00C240B5">
            <w:pPr>
              <w:rPr>
                <w:sz w:val="24"/>
              </w:rPr>
            </w:pPr>
            <w:r w:rsidRPr="00B15DCD">
              <w:rPr>
                <w:sz w:val="24"/>
              </w:rPr>
              <w:t>7.3 Problem Solving</w:t>
            </w:r>
          </w:p>
          <w:p w:rsidR="00FA7395" w:rsidRPr="00B15DCD" w:rsidRDefault="00FA7395" w:rsidP="00C240B5">
            <w:pPr>
              <w:rPr>
                <w:sz w:val="24"/>
              </w:rPr>
            </w:pPr>
            <w:r w:rsidRPr="00B15DCD">
              <w:rPr>
                <w:sz w:val="24"/>
              </w:rPr>
              <w:t>7.4 Mental Visualization</w:t>
            </w:r>
          </w:p>
          <w:p w:rsidR="00FA7395" w:rsidRPr="00B15DCD" w:rsidRDefault="00FA7395" w:rsidP="00C240B5">
            <w:pPr>
              <w:rPr>
                <w:sz w:val="24"/>
              </w:rPr>
            </w:pPr>
            <w:r w:rsidRPr="00B15DCD">
              <w:rPr>
                <w:sz w:val="24"/>
              </w:rPr>
              <w:t>7.5 Knowing How to Learn</w:t>
            </w:r>
          </w:p>
          <w:p w:rsidR="00FA7395" w:rsidRPr="00B15DCD" w:rsidRDefault="00FA7395" w:rsidP="00C240B5">
            <w:pPr>
              <w:rPr>
                <w:sz w:val="24"/>
              </w:rPr>
            </w:pPr>
            <w:r w:rsidRPr="00B15DCD">
              <w:rPr>
                <w:sz w:val="24"/>
              </w:rPr>
              <w:t>7.6 Reasoning</w:t>
            </w:r>
          </w:p>
        </w:tc>
        <w:tc>
          <w:tcPr>
            <w:tcW w:w="2646" w:type="dxa"/>
            <w:shd w:val="clear" w:color="auto" w:fill="auto"/>
          </w:tcPr>
          <w:p w:rsidR="00FA7395" w:rsidRPr="00B15DCD" w:rsidRDefault="00FA7395" w:rsidP="00C240B5">
            <w:pPr>
              <w:rPr>
                <w:b/>
                <w:sz w:val="24"/>
              </w:rPr>
            </w:pPr>
            <w:r w:rsidRPr="00B15DCD">
              <w:rPr>
                <w:b/>
                <w:sz w:val="24"/>
              </w:rPr>
              <w:t>PERSONAL SKILLS</w:t>
            </w:r>
          </w:p>
          <w:p w:rsidR="00FA7395" w:rsidRPr="00B15DCD" w:rsidRDefault="00FA7395" w:rsidP="00C240B5">
            <w:pPr>
              <w:rPr>
                <w:sz w:val="24"/>
              </w:rPr>
            </w:pPr>
            <w:r w:rsidRPr="00B15DCD">
              <w:rPr>
                <w:sz w:val="24"/>
              </w:rPr>
              <w:t>8.1 Responsibility</w:t>
            </w:r>
          </w:p>
          <w:p w:rsidR="00FA7395" w:rsidRPr="00B15DCD" w:rsidRDefault="00FA7395" w:rsidP="00C240B5">
            <w:pPr>
              <w:rPr>
                <w:sz w:val="24"/>
              </w:rPr>
            </w:pPr>
            <w:r w:rsidRPr="00B15DCD">
              <w:rPr>
                <w:sz w:val="24"/>
              </w:rPr>
              <w:t>8.2 Self-Esteem</w:t>
            </w:r>
          </w:p>
          <w:p w:rsidR="00FA7395" w:rsidRPr="00B15DCD" w:rsidRDefault="00FA7395" w:rsidP="00C240B5">
            <w:pPr>
              <w:rPr>
                <w:sz w:val="24"/>
              </w:rPr>
            </w:pPr>
            <w:r w:rsidRPr="00B15DCD">
              <w:rPr>
                <w:sz w:val="24"/>
              </w:rPr>
              <w:t>8.3 Sociability</w:t>
            </w:r>
          </w:p>
          <w:p w:rsidR="00FA7395" w:rsidRPr="00B15DCD" w:rsidRDefault="00FA7395" w:rsidP="00C240B5">
            <w:pPr>
              <w:rPr>
                <w:sz w:val="24"/>
              </w:rPr>
            </w:pPr>
            <w:r w:rsidRPr="00B15DCD">
              <w:rPr>
                <w:sz w:val="24"/>
              </w:rPr>
              <w:t>8.4 Self-Management</w:t>
            </w:r>
          </w:p>
          <w:p w:rsidR="00FA7395" w:rsidRPr="00B15DCD" w:rsidRDefault="00FA7395" w:rsidP="00C240B5">
            <w:pPr>
              <w:rPr>
                <w:sz w:val="24"/>
              </w:rPr>
            </w:pPr>
            <w:r w:rsidRPr="00B15DCD">
              <w:rPr>
                <w:sz w:val="24"/>
              </w:rPr>
              <w:t>8.5 Integrity/Honesty</w:t>
            </w:r>
          </w:p>
        </w:tc>
      </w:tr>
    </w:tbl>
    <w:p w:rsidR="00FA7395" w:rsidRDefault="00FA7395" w:rsidP="00C240B5">
      <w:pPr>
        <w:rPr>
          <w:sz w:val="24"/>
        </w:rPr>
      </w:pPr>
    </w:p>
    <w:p w:rsidR="00FA7395" w:rsidRDefault="00FA7395">
      <w:pPr>
        <w:rPr>
          <w:sz w:val="24"/>
        </w:rPr>
      </w:pPr>
      <w:r>
        <w:rPr>
          <w:sz w:val="24"/>
        </w:rPr>
        <w:br w:type="page"/>
      </w:r>
    </w:p>
    <w:p w:rsidR="00FA7395" w:rsidRDefault="00FA7395" w:rsidP="00B63690">
      <w:pPr>
        <w:pStyle w:val="Heading2"/>
      </w:pPr>
      <w:r>
        <w:lastRenderedPageBreak/>
        <w:t>Grade Policy:</w:t>
      </w:r>
    </w:p>
    <w:p w:rsidR="00FA7395" w:rsidRDefault="00FA7395" w:rsidP="00895D20">
      <w:pPr>
        <w:pBdr>
          <w:top w:val="single" w:sz="4" w:space="1" w:color="auto"/>
          <w:left w:val="single" w:sz="4" w:space="4" w:color="auto"/>
          <w:bottom w:val="single" w:sz="4" w:space="1" w:color="auto"/>
          <w:right w:val="single" w:sz="4" w:space="4" w:color="auto"/>
        </w:pBdr>
        <w:spacing w:after="120"/>
        <w:rPr>
          <w:sz w:val="24"/>
        </w:rPr>
      </w:pPr>
      <w:r>
        <w:rPr>
          <w:sz w:val="24"/>
        </w:rPr>
        <w:t xml:space="preserve">This is a long description, primarily because it differs in some significant ways from the simple number/letter system we are all accustomed to since grade school.  </w:t>
      </w:r>
      <w:r w:rsidRPr="00895D20">
        <w:rPr>
          <w:b/>
          <w:sz w:val="24"/>
        </w:rPr>
        <w:t xml:space="preserve">It is important to read and understand </w:t>
      </w:r>
      <w:r>
        <w:rPr>
          <w:b/>
          <w:sz w:val="24"/>
        </w:rPr>
        <w:t>this description</w:t>
      </w:r>
      <w:r w:rsidRPr="00895D20">
        <w:rPr>
          <w:b/>
          <w:sz w:val="24"/>
        </w:rPr>
        <w:t xml:space="preserve"> in detail</w:t>
      </w:r>
      <w:r>
        <w:rPr>
          <w:sz w:val="24"/>
        </w:rPr>
        <w:t>.</w:t>
      </w:r>
    </w:p>
    <w:p w:rsidR="00FA7395" w:rsidRDefault="00FA7395" w:rsidP="006B1934">
      <w:pPr>
        <w:spacing w:after="120"/>
        <w:rPr>
          <w:sz w:val="24"/>
        </w:rPr>
      </w:pPr>
      <w:r>
        <w:rPr>
          <w:sz w:val="24"/>
        </w:rPr>
        <w:t xml:space="preserve">Grades will be assigned based both on concepts and practical application. Homework exercises, , exams, quizzes, lab projects, and attendance are </w:t>
      </w:r>
      <w:r w:rsidRPr="0073341F">
        <w:rPr>
          <w:b/>
          <w:sz w:val="24"/>
        </w:rPr>
        <w:t>Regularly Assigned Work</w:t>
      </w:r>
      <w:r>
        <w:rPr>
          <w:sz w:val="24"/>
        </w:rPr>
        <w:t xml:space="preserve"> and are a </w:t>
      </w:r>
      <w:r w:rsidRPr="006B1934">
        <w:rPr>
          <w:i/>
          <w:sz w:val="24"/>
          <w:u w:val="single"/>
        </w:rPr>
        <w:t>part</w:t>
      </w:r>
      <w:r>
        <w:rPr>
          <w:sz w:val="24"/>
        </w:rPr>
        <w:t xml:space="preserve"> of the grade.  An overall grade will be assigned according to some extensions to the usual categories most people are used to.</w:t>
      </w:r>
    </w:p>
    <w:p w:rsidR="00FA7395" w:rsidRDefault="00FA7395" w:rsidP="008D2DF7">
      <w:pPr>
        <w:rPr>
          <w:sz w:val="24"/>
        </w:rPr>
      </w:pPr>
      <w:r>
        <w:rPr>
          <w:sz w:val="24"/>
        </w:rPr>
        <w:t xml:space="preserve">When submitting official letter grades to the college, these are the associated </w:t>
      </w:r>
      <w:r w:rsidRPr="00FC4EF8">
        <w:rPr>
          <w:sz w:val="24"/>
        </w:rPr>
        <w:t>official descriptions</w:t>
      </w:r>
      <w:r>
        <w:rPr>
          <w:sz w:val="24"/>
        </w:rPr>
        <w:t>:</w:t>
      </w:r>
    </w:p>
    <w:p w:rsidR="00FA7395" w:rsidRDefault="00FA7395" w:rsidP="006B1934">
      <w:pPr>
        <w:tabs>
          <w:tab w:val="left" w:pos="720"/>
          <w:tab w:val="left" w:pos="1440"/>
          <w:tab w:val="left" w:pos="5310"/>
        </w:tabs>
        <w:spacing w:after="120"/>
        <w:ind w:left="720"/>
        <w:contextualSpacing/>
        <w:rPr>
          <w:sz w:val="24"/>
        </w:rPr>
      </w:pPr>
      <w:r>
        <w:rPr>
          <w:sz w:val="24"/>
        </w:rPr>
        <w:t>A</w:t>
      </w:r>
      <w:r>
        <w:rPr>
          <w:sz w:val="24"/>
        </w:rPr>
        <w:tab/>
        <w:t>Excellent</w:t>
      </w:r>
    </w:p>
    <w:p w:rsidR="00FA7395" w:rsidRDefault="00FA7395" w:rsidP="006B1934">
      <w:pPr>
        <w:tabs>
          <w:tab w:val="left" w:pos="720"/>
          <w:tab w:val="left" w:pos="1440"/>
          <w:tab w:val="left" w:pos="5310"/>
        </w:tabs>
        <w:spacing w:after="120"/>
        <w:ind w:left="720"/>
        <w:contextualSpacing/>
        <w:rPr>
          <w:sz w:val="24"/>
        </w:rPr>
      </w:pPr>
      <w:r>
        <w:rPr>
          <w:sz w:val="24"/>
        </w:rPr>
        <w:t>B</w:t>
      </w:r>
      <w:r>
        <w:rPr>
          <w:sz w:val="24"/>
        </w:rPr>
        <w:tab/>
        <w:t>Good</w:t>
      </w:r>
    </w:p>
    <w:p w:rsidR="00FA7395" w:rsidRDefault="00FA7395" w:rsidP="006B1934">
      <w:pPr>
        <w:tabs>
          <w:tab w:val="left" w:pos="720"/>
          <w:tab w:val="left" w:pos="1440"/>
          <w:tab w:val="left" w:pos="5310"/>
        </w:tabs>
        <w:spacing w:after="120"/>
        <w:ind w:left="720"/>
        <w:contextualSpacing/>
        <w:rPr>
          <w:sz w:val="24"/>
        </w:rPr>
      </w:pPr>
      <w:r>
        <w:rPr>
          <w:sz w:val="24"/>
        </w:rPr>
        <w:t>C</w:t>
      </w:r>
      <w:r>
        <w:rPr>
          <w:sz w:val="24"/>
        </w:rPr>
        <w:tab/>
        <w:t>Satisfactory</w:t>
      </w:r>
    </w:p>
    <w:p w:rsidR="00FA7395" w:rsidRDefault="00FA7395" w:rsidP="006B1934">
      <w:pPr>
        <w:tabs>
          <w:tab w:val="left" w:pos="720"/>
          <w:tab w:val="left" w:pos="1440"/>
          <w:tab w:val="left" w:pos="5310"/>
        </w:tabs>
        <w:spacing w:after="120"/>
        <w:ind w:left="720"/>
        <w:contextualSpacing/>
        <w:rPr>
          <w:sz w:val="24"/>
        </w:rPr>
      </w:pPr>
      <w:r>
        <w:rPr>
          <w:sz w:val="24"/>
        </w:rPr>
        <w:t>D</w:t>
      </w:r>
      <w:r>
        <w:rPr>
          <w:sz w:val="24"/>
        </w:rPr>
        <w:tab/>
        <w:t>Minimum Passing</w:t>
      </w:r>
    </w:p>
    <w:p w:rsidR="00FA7395" w:rsidRDefault="00FA7395" w:rsidP="006B1934">
      <w:pPr>
        <w:tabs>
          <w:tab w:val="left" w:pos="720"/>
          <w:tab w:val="left" w:pos="1440"/>
          <w:tab w:val="left" w:pos="5310"/>
        </w:tabs>
        <w:spacing w:after="120"/>
        <w:ind w:left="720"/>
        <w:rPr>
          <w:sz w:val="24"/>
        </w:rPr>
      </w:pPr>
      <w:r>
        <w:rPr>
          <w:sz w:val="24"/>
        </w:rPr>
        <w:t>F</w:t>
      </w:r>
      <w:r>
        <w:rPr>
          <w:sz w:val="24"/>
        </w:rPr>
        <w:tab/>
        <w:t>Failing</w:t>
      </w:r>
    </w:p>
    <w:p w:rsidR="00FA7395" w:rsidRDefault="00FA7395" w:rsidP="00813D3F">
      <w:pPr>
        <w:tabs>
          <w:tab w:val="left" w:pos="5310"/>
        </w:tabs>
        <w:spacing w:after="120"/>
        <w:rPr>
          <w:sz w:val="24"/>
        </w:rPr>
      </w:pPr>
      <w:r>
        <w:rPr>
          <w:sz w:val="24"/>
        </w:rPr>
        <w:t xml:space="preserve">In some courses, assigning those letters to particular scores can be fairly fluid.  That cannot be so in this class.  COSC 1336 is the prerequisite for all later programming classes.  When an instructor records a letter grade of A, the teacher in the follow-up class is being told, “This student did </w:t>
      </w:r>
      <w:r>
        <w:rPr>
          <w:i/>
          <w:sz w:val="24"/>
        </w:rPr>
        <w:t>E</w:t>
      </w:r>
      <w:r w:rsidRPr="0070172E">
        <w:rPr>
          <w:i/>
          <w:sz w:val="24"/>
        </w:rPr>
        <w:t>xcellent</w:t>
      </w:r>
      <w:r>
        <w:rPr>
          <w:sz w:val="24"/>
        </w:rPr>
        <w:t xml:space="preserve"> work.”  The student’s next instructor must be able to trust the first instructor’s description; if a student barely understands programming concepts but is </w:t>
      </w:r>
      <w:r w:rsidRPr="00970834">
        <w:rPr>
          <w:i/>
          <w:sz w:val="24"/>
        </w:rPr>
        <w:t>given</w:t>
      </w:r>
      <w:r>
        <w:rPr>
          <w:sz w:val="24"/>
        </w:rPr>
        <w:t xml:space="preserve"> a B, all future teachers will expect Good performance and be disappointed.  Over time, the first instructor’s evaluations become suspect, and finally ignored.</w:t>
      </w:r>
    </w:p>
    <w:p w:rsidR="00FA7395" w:rsidRDefault="00FA7395" w:rsidP="00813D3F">
      <w:pPr>
        <w:tabs>
          <w:tab w:val="left" w:pos="5310"/>
        </w:tabs>
        <w:spacing w:after="120"/>
        <w:rPr>
          <w:sz w:val="24"/>
        </w:rPr>
      </w:pPr>
      <w:r>
        <w:rPr>
          <w:sz w:val="24"/>
        </w:rPr>
        <w:t xml:space="preserve">Accordingly, in this class, doing well on all the </w:t>
      </w:r>
      <w:r w:rsidRPr="0073341F">
        <w:rPr>
          <w:b/>
          <w:sz w:val="24"/>
        </w:rPr>
        <w:t>Regularly Assigned Work</w:t>
      </w:r>
      <w:r>
        <w:rPr>
          <w:sz w:val="24"/>
        </w:rPr>
        <w:t xml:space="preserve"> but just meeting expectations is a Satisfactory performance and earns a letter grade of C.  Doing very well on all the regularly assigned work is Good, and earns a letter grade of B.  Notice that the letter grades are not “given”, they are </w:t>
      </w:r>
      <w:r w:rsidRPr="00970834">
        <w:rPr>
          <w:sz w:val="24"/>
          <w:u w:val="single"/>
        </w:rPr>
        <w:t>earned</w:t>
      </w:r>
      <w:r>
        <w:rPr>
          <w:sz w:val="24"/>
        </w:rPr>
        <w:t>.</w:t>
      </w:r>
    </w:p>
    <w:p w:rsidR="00FA7395" w:rsidRDefault="00FA7395" w:rsidP="008D2DF7">
      <w:pPr>
        <w:spacing w:after="120"/>
        <w:rPr>
          <w:sz w:val="24"/>
        </w:rPr>
      </w:pPr>
      <w:r>
        <w:rPr>
          <w:b/>
          <w:sz w:val="24"/>
        </w:rPr>
        <w:t>Earning an “A” – Xtra Problems to demonstrate Excellent performance</w:t>
      </w:r>
    </w:p>
    <w:p w:rsidR="00FA7395" w:rsidRDefault="00FA7395" w:rsidP="00813D3F">
      <w:pPr>
        <w:tabs>
          <w:tab w:val="left" w:pos="5310"/>
        </w:tabs>
        <w:spacing w:after="120"/>
        <w:rPr>
          <w:sz w:val="24"/>
        </w:rPr>
      </w:pPr>
      <w:r>
        <w:rPr>
          <w:sz w:val="24"/>
        </w:rPr>
        <w:t xml:space="preserve">To demonstrate Excellent work, a student in this class must do more than the regularly assigned  work.  Students who undertake the task are expected to choose and evaluate a problem, draw up a design to solve it, research and find any supplemental information that is needed, and develop a rigorous testing sequence – meaning that </w:t>
      </w:r>
      <w:r w:rsidRPr="004923D3">
        <w:rPr>
          <w:i/>
          <w:sz w:val="24"/>
          <w:u w:val="single"/>
        </w:rPr>
        <w:t>it is the student who decides when the program is correct and successful</w:t>
      </w:r>
      <w:r>
        <w:rPr>
          <w:sz w:val="24"/>
        </w:rPr>
        <w:t>, and ready for submission.</w:t>
      </w:r>
    </w:p>
    <w:p w:rsidR="00FA7395" w:rsidRDefault="00FA7395" w:rsidP="00813D3F">
      <w:pPr>
        <w:tabs>
          <w:tab w:val="left" w:pos="5310"/>
        </w:tabs>
        <w:spacing w:after="120"/>
        <w:rPr>
          <w:sz w:val="24"/>
        </w:rPr>
      </w:pPr>
      <w:r>
        <w:rPr>
          <w:sz w:val="24"/>
        </w:rPr>
        <w:t xml:space="preserve">The instructor provides almost no guidance whatsoever.  </w:t>
      </w:r>
      <w:r w:rsidRPr="00A54463">
        <w:rPr>
          <w:i/>
          <w:sz w:val="24"/>
          <w:u w:val="single"/>
        </w:rPr>
        <w:t>The student will get no answer to the question “What do you want?”</w:t>
      </w:r>
      <w:r>
        <w:rPr>
          <w:sz w:val="24"/>
        </w:rPr>
        <w:t xml:space="preserve">  The student is demonstrating that he or she has mastered the course material to the extent that the student can now use that mastery to tackle a problem alone, test it thoroughly, and present it “shrink-wrapped” and declaring it ready to be used.</w:t>
      </w:r>
    </w:p>
    <w:p w:rsidR="00FA7395" w:rsidRDefault="00FA7395" w:rsidP="00813D3F">
      <w:pPr>
        <w:tabs>
          <w:tab w:val="left" w:pos="5310"/>
        </w:tabs>
        <w:spacing w:after="120"/>
        <w:rPr>
          <w:sz w:val="24"/>
        </w:rPr>
      </w:pPr>
      <w:r>
        <w:rPr>
          <w:sz w:val="24"/>
        </w:rPr>
        <w:t>The instructor evaluates whether the program 1) truly solves the problem, 2) has been well tested 3) the code has style, clarity, and good design. Think of it as buying an App or not.  Or think of it as a job interview with the program as the student’s “portfolio.” The Xtra Problem earns one of two grades:  Satisfactory or Unsatisfactory.  Sold or not, hired or not.  There is no further discussion, no further work, no second interview.</w:t>
      </w:r>
    </w:p>
    <w:p w:rsidR="00FA7395" w:rsidRDefault="00FA7395" w:rsidP="00B63690">
      <w:pPr>
        <w:pStyle w:val="Heading2"/>
      </w:pPr>
      <w:r>
        <w:t>Overall Letter Grade achievement</w:t>
      </w:r>
    </w:p>
    <w:p w:rsidR="00FA7395" w:rsidRDefault="00FA7395" w:rsidP="00813D3F">
      <w:pPr>
        <w:spacing w:after="120"/>
        <w:contextualSpacing/>
        <w:rPr>
          <w:sz w:val="24"/>
        </w:rPr>
      </w:pPr>
      <w:r>
        <w:rPr>
          <w:sz w:val="24"/>
        </w:rPr>
        <w:t>The “regular” scoring is done according to the following scale:</w:t>
      </w:r>
    </w:p>
    <w:p w:rsidR="00FA7395" w:rsidRDefault="00FA7395" w:rsidP="00813D3F">
      <w:pPr>
        <w:tabs>
          <w:tab w:val="left" w:pos="720"/>
          <w:tab w:val="left" w:pos="2880"/>
          <w:tab w:val="left" w:pos="5310"/>
        </w:tabs>
        <w:spacing w:after="120"/>
        <w:ind w:left="720"/>
        <w:contextualSpacing/>
        <w:rPr>
          <w:sz w:val="24"/>
        </w:rPr>
      </w:pPr>
      <w:r>
        <w:rPr>
          <w:sz w:val="24"/>
        </w:rPr>
        <w:t>under 40%</w:t>
      </w:r>
      <w:r>
        <w:rPr>
          <w:sz w:val="24"/>
        </w:rPr>
        <w:tab/>
        <w:t>F</w:t>
      </w:r>
    </w:p>
    <w:p w:rsidR="00FA7395" w:rsidRDefault="00FA7395" w:rsidP="00813D3F">
      <w:pPr>
        <w:tabs>
          <w:tab w:val="left" w:pos="720"/>
          <w:tab w:val="left" w:pos="2880"/>
          <w:tab w:val="left" w:pos="5310"/>
        </w:tabs>
        <w:spacing w:after="120"/>
        <w:ind w:left="720"/>
        <w:contextualSpacing/>
        <w:rPr>
          <w:sz w:val="24"/>
        </w:rPr>
      </w:pPr>
      <w:r>
        <w:rPr>
          <w:sz w:val="24"/>
        </w:rPr>
        <w:t>under 50%</w:t>
      </w:r>
      <w:r>
        <w:rPr>
          <w:sz w:val="24"/>
        </w:rPr>
        <w:tab/>
        <w:t>D</w:t>
      </w:r>
    </w:p>
    <w:p w:rsidR="00FA7395" w:rsidRDefault="00FA7395" w:rsidP="00813D3F">
      <w:pPr>
        <w:tabs>
          <w:tab w:val="left" w:pos="720"/>
          <w:tab w:val="left" w:pos="2880"/>
          <w:tab w:val="left" w:pos="5310"/>
        </w:tabs>
        <w:spacing w:after="120"/>
        <w:ind w:left="720"/>
        <w:contextualSpacing/>
        <w:rPr>
          <w:sz w:val="24"/>
        </w:rPr>
      </w:pPr>
      <w:r>
        <w:rPr>
          <w:sz w:val="24"/>
        </w:rPr>
        <w:t>under 75%</w:t>
      </w:r>
      <w:r>
        <w:rPr>
          <w:sz w:val="24"/>
        </w:rPr>
        <w:tab/>
        <w:t>C</w:t>
      </w:r>
    </w:p>
    <w:p w:rsidR="00FA7395" w:rsidRDefault="00FA7395" w:rsidP="008D2DF7">
      <w:pPr>
        <w:tabs>
          <w:tab w:val="left" w:pos="720"/>
          <w:tab w:val="left" w:pos="2880"/>
          <w:tab w:val="left" w:pos="5310"/>
        </w:tabs>
        <w:spacing w:after="120"/>
        <w:ind w:left="720"/>
        <w:contextualSpacing/>
        <w:rPr>
          <w:sz w:val="24"/>
        </w:rPr>
      </w:pPr>
      <w:r>
        <w:rPr>
          <w:sz w:val="24"/>
        </w:rPr>
        <w:t>75% and over:</w:t>
      </w:r>
      <w:r>
        <w:rPr>
          <w:sz w:val="24"/>
        </w:rPr>
        <w:tab/>
        <w:t>B</w:t>
      </w:r>
    </w:p>
    <w:p w:rsidR="00FA7395" w:rsidRDefault="00FA7395" w:rsidP="003D42E6">
      <w:pPr>
        <w:tabs>
          <w:tab w:val="left" w:pos="5310"/>
        </w:tabs>
        <w:spacing w:after="120"/>
        <w:rPr>
          <w:sz w:val="24"/>
        </w:rPr>
      </w:pPr>
      <w:r>
        <w:rPr>
          <w:sz w:val="24"/>
        </w:rPr>
        <w:t>Working an Xtra Problem successfully will raise a “regular” score of B or C one letter grade:</w:t>
      </w:r>
    </w:p>
    <w:p w:rsidR="00FA7395" w:rsidRDefault="00FA7395" w:rsidP="00F50BEE">
      <w:pPr>
        <w:tabs>
          <w:tab w:val="left" w:pos="720"/>
          <w:tab w:val="left" w:pos="2160"/>
          <w:tab w:val="left" w:pos="2880"/>
          <w:tab w:val="left" w:pos="4320"/>
          <w:tab w:val="left" w:pos="5310"/>
          <w:tab w:val="left" w:pos="6480"/>
          <w:tab w:val="left" w:pos="7200"/>
          <w:tab w:val="left" w:pos="7920"/>
          <w:tab w:val="left" w:pos="8640"/>
        </w:tabs>
        <w:spacing w:after="120"/>
        <w:ind w:left="720"/>
        <w:contextualSpacing/>
        <w:rPr>
          <w:sz w:val="24"/>
        </w:rPr>
      </w:pPr>
      <w:r w:rsidRPr="0073341F">
        <w:rPr>
          <w:b/>
          <w:sz w:val="24"/>
        </w:rPr>
        <w:t>Regularly Assigned Work</w:t>
      </w:r>
      <w:r>
        <w:rPr>
          <w:sz w:val="24"/>
        </w:rPr>
        <w:t xml:space="preserve"> qualifies for</w:t>
      </w:r>
      <w:r>
        <w:rPr>
          <w:sz w:val="24"/>
        </w:rPr>
        <w:tab/>
        <w:t>Xtra Problem Score</w:t>
      </w:r>
      <w:r>
        <w:rPr>
          <w:sz w:val="24"/>
        </w:rPr>
        <w:tab/>
        <w:t>Overall Grade</w:t>
      </w:r>
    </w:p>
    <w:p w:rsidR="00FA7395" w:rsidRDefault="00FA7395" w:rsidP="00F50BEE">
      <w:pPr>
        <w:tabs>
          <w:tab w:val="left" w:pos="720"/>
          <w:tab w:val="left" w:pos="2160"/>
          <w:tab w:val="left" w:pos="2880"/>
          <w:tab w:val="left" w:pos="4320"/>
          <w:tab w:val="left" w:pos="5310"/>
          <w:tab w:val="left" w:pos="6480"/>
          <w:tab w:val="left" w:pos="7200"/>
          <w:tab w:val="left" w:pos="7920"/>
          <w:tab w:val="left" w:pos="8640"/>
        </w:tabs>
        <w:spacing w:after="120"/>
        <w:ind w:left="720"/>
        <w:contextualSpacing/>
        <w:rPr>
          <w:sz w:val="24"/>
        </w:rPr>
      </w:pPr>
      <w:r>
        <w:rPr>
          <w:sz w:val="24"/>
        </w:rPr>
        <w:tab/>
        <w:t>B</w:t>
      </w:r>
      <w:r>
        <w:rPr>
          <w:sz w:val="24"/>
        </w:rPr>
        <w:tab/>
      </w:r>
      <w:r>
        <w:rPr>
          <w:sz w:val="24"/>
        </w:rPr>
        <w:tab/>
      </w:r>
      <w:r>
        <w:rPr>
          <w:sz w:val="24"/>
        </w:rPr>
        <w:tab/>
      </w:r>
      <w:r>
        <w:rPr>
          <w:sz w:val="24"/>
        </w:rPr>
        <w:tab/>
        <w:t>S</w:t>
      </w:r>
      <w:r>
        <w:rPr>
          <w:sz w:val="24"/>
        </w:rPr>
        <w:tab/>
      </w:r>
      <w:r>
        <w:rPr>
          <w:sz w:val="24"/>
        </w:rPr>
        <w:tab/>
      </w:r>
      <w:r>
        <w:rPr>
          <w:sz w:val="24"/>
        </w:rPr>
        <w:tab/>
        <w:t>A</w:t>
      </w:r>
    </w:p>
    <w:p w:rsidR="00FA7395" w:rsidRDefault="00FA7395" w:rsidP="00F50BEE">
      <w:pPr>
        <w:tabs>
          <w:tab w:val="left" w:pos="720"/>
          <w:tab w:val="left" w:pos="2160"/>
          <w:tab w:val="left" w:pos="2880"/>
          <w:tab w:val="left" w:pos="4320"/>
          <w:tab w:val="left" w:pos="5310"/>
          <w:tab w:val="left" w:pos="6480"/>
          <w:tab w:val="left" w:pos="7200"/>
          <w:tab w:val="left" w:pos="7920"/>
          <w:tab w:val="left" w:pos="8640"/>
        </w:tabs>
        <w:spacing w:after="120"/>
        <w:ind w:left="720"/>
        <w:rPr>
          <w:sz w:val="24"/>
        </w:rPr>
      </w:pPr>
      <w:r>
        <w:rPr>
          <w:sz w:val="24"/>
        </w:rPr>
        <w:tab/>
        <w:t>C</w:t>
      </w:r>
      <w:r>
        <w:rPr>
          <w:sz w:val="24"/>
        </w:rPr>
        <w:tab/>
      </w:r>
      <w:r>
        <w:rPr>
          <w:sz w:val="24"/>
        </w:rPr>
        <w:tab/>
      </w:r>
      <w:r>
        <w:rPr>
          <w:sz w:val="24"/>
        </w:rPr>
        <w:tab/>
      </w:r>
      <w:r>
        <w:rPr>
          <w:sz w:val="24"/>
        </w:rPr>
        <w:tab/>
        <w:t>S</w:t>
      </w:r>
      <w:r>
        <w:rPr>
          <w:sz w:val="24"/>
        </w:rPr>
        <w:tab/>
      </w:r>
      <w:r>
        <w:rPr>
          <w:sz w:val="24"/>
        </w:rPr>
        <w:tab/>
      </w:r>
      <w:r>
        <w:rPr>
          <w:sz w:val="24"/>
        </w:rPr>
        <w:tab/>
        <w:t>B</w:t>
      </w:r>
    </w:p>
    <w:p w:rsidR="00FA7395" w:rsidRDefault="00FA7395" w:rsidP="00815EA7">
      <w:pPr>
        <w:pBdr>
          <w:top w:val="single" w:sz="4" w:space="1" w:color="auto"/>
          <w:left w:val="single" w:sz="4" w:space="4" w:color="auto"/>
          <w:bottom w:val="single" w:sz="4" w:space="1" w:color="auto"/>
          <w:right w:val="single" w:sz="4" w:space="4" w:color="auto"/>
        </w:pBdr>
        <w:tabs>
          <w:tab w:val="left" w:pos="5310"/>
        </w:tabs>
        <w:spacing w:after="120"/>
        <w:rPr>
          <w:sz w:val="24"/>
        </w:rPr>
      </w:pPr>
      <w:r>
        <w:rPr>
          <w:sz w:val="24"/>
        </w:rPr>
        <w:t>If your score on the regularly assigned classwork has not earned a C, the Xtra Problem will not improve that grade. The Xtra Problem is not “extra credit.”  It does not add more points to your overall total so that you can achieve a higher average.  Please avoid this common mistake.</w:t>
      </w:r>
    </w:p>
    <w:p w:rsidR="00FA7395" w:rsidRPr="00C5138E" w:rsidRDefault="00FA7395" w:rsidP="00B63690">
      <w:pPr>
        <w:pStyle w:val="Heading2"/>
      </w:pPr>
      <w:r w:rsidRPr="00B01ECE">
        <w:t>Course work:</w:t>
      </w:r>
      <w:r>
        <w:t xml:space="preserve"> These are the </w:t>
      </w:r>
      <w:r w:rsidRPr="00D66589">
        <w:rPr>
          <w:u w:val="single"/>
        </w:rPr>
        <w:t>Regularly Assigned Work</w:t>
      </w:r>
      <w:r>
        <w:t xml:space="preserve"> items</w:t>
      </w:r>
    </w:p>
    <w:p w:rsidR="00FA7395" w:rsidRPr="004B1DC1" w:rsidRDefault="00FA7395" w:rsidP="004B1DC1">
      <w:pPr>
        <w:numPr>
          <w:ilvl w:val="0"/>
          <w:numId w:val="20"/>
        </w:numPr>
        <w:spacing w:after="120"/>
        <w:contextualSpacing/>
        <w:rPr>
          <w:sz w:val="24"/>
        </w:rPr>
      </w:pPr>
      <w:r w:rsidRPr="00E55DDC">
        <w:rPr>
          <w:b/>
          <w:sz w:val="24"/>
        </w:rPr>
        <w:t>Attendance</w:t>
      </w:r>
      <w:r>
        <w:rPr>
          <w:sz w:val="24"/>
        </w:rPr>
        <w:t xml:space="preserve"> is graded: </w:t>
      </w:r>
      <w:r w:rsidRPr="004B1DC1">
        <w:rPr>
          <w:b/>
          <w:sz w:val="24"/>
        </w:rPr>
        <w:t>5 points</w:t>
      </w:r>
      <w:r w:rsidRPr="004B1DC1">
        <w:rPr>
          <w:sz w:val="24"/>
        </w:rPr>
        <w:t xml:space="preserve"> per class meeting</w:t>
      </w:r>
    </w:p>
    <w:p w:rsidR="00FA7395" w:rsidRDefault="00FA7395" w:rsidP="00B01ECE">
      <w:pPr>
        <w:numPr>
          <w:ilvl w:val="1"/>
          <w:numId w:val="20"/>
        </w:numPr>
        <w:spacing w:after="120"/>
        <w:contextualSpacing/>
        <w:rPr>
          <w:sz w:val="24"/>
        </w:rPr>
      </w:pPr>
      <w:r>
        <w:rPr>
          <w:sz w:val="24"/>
        </w:rPr>
        <w:t xml:space="preserve">I am pretty lenient about excusing absences or having to leave early, so you can save the points </w:t>
      </w:r>
      <w:r w:rsidRPr="00262BA7">
        <w:rPr>
          <w:i/>
          <w:sz w:val="24"/>
          <w:u w:val="single"/>
        </w:rPr>
        <w:t>but you will still lose the information and/or activity gained in the class</w:t>
      </w:r>
      <w:r>
        <w:rPr>
          <w:sz w:val="24"/>
        </w:rPr>
        <w:t>.</w:t>
      </w:r>
    </w:p>
    <w:p w:rsidR="00FA7395" w:rsidRDefault="00FA7395" w:rsidP="00B01ECE">
      <w:pPr>
        <w:numPr>
          <w:ilvl w:val="1"/>
          <w:numId w:val="20"/>
        </w:numPr>
        <w:spacing w:after="120"/>
        <w:contextualSpacing/>
        <w:rPr>
          <w:sz w:val="24"/>
        </w:rPr>
      </w:pPr>
      <w:r>
        <w:rPr>
          <w:sz w:val="24"/>
        </w:rPr>
        <w:t>You are responsible for making up any material missed in class.  I will usually post the notes I use in the lecture.</w:t>
      </w:r>
    </w:p>
    <w:p w:rsidR="00FA7395" w:rsidRDefault="00FA7395" w:rsidP="00B01ECE">
      <w:pPr>
        <w:numPr>
          <w:ilvl w:val="1"/>
          <w:numId w:val="20"/>
        </w:numPr>
        <w:spacing w:after="120"/>
        <w:contextualSpacing/>
        <w:rPr>
          <w:sz w:val="24"/>
        </w:rPr>
      </w:pPr>
      <w:r>
        <w:rPr>
          <w:sz w:val="24"/>
        </w:rPr>
        <w:t xml:space="preserve">Any </w:t>
      </w:r>
      <w:r w:rsidRPr="000C1A5D">
        <w:rPr>
          <w:b/>
          <w:sz w:val="24"/>
        </w:rPr>
        <w:t>quizzes</w:t>
      </w:r>
      <w:r>
        <w:rPr>
          <w:sz w:val="24"/>
        </w:rPr>
        <w:t xml:space="preserve"> or </w:t>
      </w:r>
      <w:r w:rsidRPr="000C1A5D">
        <w:rPr>
          <w:b/>
          <w:sz w:val="24"/>
        </w:rPr>
        <w:t>in-class activities</w:t>
      </w:r>
      <w:r>
        <w:rPr>
          <w:sz w:val="24"/>
        </w:rPr>
        <w:t xml:space="preserve"> which are scored </w:t>
      </w:r>
      <w:r w:rsidRPr="00262BA7">
        <w:rPr>
          <w:i/>
          <w:sz w:val="24"/>
        </w:rPr>
        <w:t xml:space="preserve">may </w:t>
      </w:r>
      <w:r w:rsidRPr="00262BA7">
        <w:rPr>
          <w:b/>
          <w:i/>
          <w:sz w:val="24"/>
          <w:u w:val="single"/>
        </w:rPr>
        <w:t>not</w:t>
      </w:r>
      <w:r w:rsidRPr="00262BA7">
        <w:rPr>
          <w:i/>
          <w:sz w:val="24"/>
        </w:rPr>
        <w:t xml:space="preserve"> be made up</w:t>
      </w:r>
      <w:r>
        <w:rPr>
          <w:sz w:val="24"/>
        </w:rPr>
        <w:t>.</w:t>
      </w:r>
    </w:p>
    <w:p w:rsidR="00FA7395" w:rsidRDefault="00FA7395" w:rsidP="004B1DC1">
      <w:pPr>
        <w:numPr>
          <w:ilvl w:val="0"/>
          <w:numId w:val="20"/>
        </w:numPr>
        <w:spacing w:after="120"/>
        <w:contextualSpacing/>
        <w:rPr>
          <w:sz w:val="24"/>
        </w:rPr>
      </w:pPr>
      <w:r w:rsidRPr="004B1DC1">
        <w:rPr>
          <w:b/>
          <w:sz w:val="24"/>
        </w:rPr>
        <w:t>A lecture</w:t>
      </w:r>
      <w:r>
        <w:rPr>
          <w:sz w:val="24"/>
        </w:rPr>
        <w:t xml:space="preserve"> is usually a “work-along” activity with the instructor writing pseudocode or code and the class doing the same.  Then in </w:t>
      </w:r>
      <w:r w:rsidRPr="00D66589">
        <w:rPr>
          <w:b/>
          <w:sz w:val="24"/>
        </w:rPr>
        <w:t>lab time</w:t>
      </w:r>
      <w:r>
        <w:rPr>
          <w:sz w:val="24"/>
        </w:rPr>
        <w:t xml:space="preserve"> the students will finish the exercise or complete additional work based on the lecture.</w:t>
      </w:r>
    </w:p>
    <w:p w:rsidR="00FA7395" w:rsidRDefault="00FA7395" w:rsidP="00A1007B">
      <w:pPr>
        <w:numPr>
          <w:ilvl w:val="0"/>
          <w:numId w:val="20"/>
        </w:numPr>
        <w:spacing w:after="120"/>
        <w:contextualSpacing/>
        <w:rPr>
          <w:sz w:val="24"/>
        </w:rPr>
      </w:pPr>
      <w:r>
        <w:rPr>
          <w:sz w:val="24"/>
        </w:rPr>
        <w:t xml:space="preserve">There will be </w:t>
      </w:r>
      <w:r>
        <w:rPr>
          <w:b/>
          <w:sz w:val="24"/>
        </w:rPr>
        <w:t>3</w:t>
      </w:r>
      <w:r w:rsidRPr="000C1A5D">
        <w:rPr>
          <w:b/>
          <w:sz w:val="24"/>
        </w:rPr>
        <w:t xml:space="preserve"> examinations</w:t>
      </w:r>
      <w:r>
        <w:rPr>
          <w:sz w:val="24"/>
        </w:rPr>
        <w:t xml:space="preserve">. Each will consist of one or more </w:t>
      </w:r>
      <w:r w:rsidRPr="00D66589">
        <w:rPr>
          <w:i/>
          <w:sz w:val="24"/>
          <w:u w:val="single"/>
        </w:rPr>
        <w:t>problems</w:t>
      </w:r>
      <w:r>
        <w:rPr>
          <w:sz w:val="24"/>
        </w:rPr>
        <w:t xml:space="preserve"> to be worked within the class period.</w:t>
      </w:r>
    </w:p>
    <w:p w:rsidR="00FA7395" w:rsidRDefault="00FA7395" w:rsidP="00A1007B">
      <w:pPr>
        <w:numPr>
          <w:ilvl w:val="1"/>
          <w:numId w:val="20"/>
        </w:numPr>
        <w:spacing w:after="120"/>
        <w:contextualSpacing/>
        <w:rPr>
          <w:sz w:val="24"/>
        </w:rPr>
      </w:pPr>
      <w:r>
        <w:rPr>
          <w:sz w:val="24"/>
        </w:rPr>
        <w:t xml:space="preserve">The examinations are worth </w:t>
      </w:r>
      <w:r>
        <w:rPr>
          <w:b/>
          <w:sz w:val="24"/>
        </w:rPr>
        <w:t>2</w:t>
      </w:r>
      <w:r w:rsidRPr="000C1A5D">
        <w:rPr>
          <w:b/>
          <w:sz w:val="24"/>
        </w:rPr>
        <w:t>00 points</w:t>
      </w:r>
      <w:r>
        <w:rPr>
          <w:sz w:val="24"/>
        </w:rPr>
        <w:t xml:space="preserve"> </w:t>
      </w:r>
      <w:r w:rsidRPr="00D66589">
        <w:rPr>
          <w:sz w:val="24"/>
          <w:u w:val="single"/>
        </w:rPr>
        <w:t>each</w:t>
      </w:r>
      <w:r>
        <w:rPr>
          <w:sz w:val="24"/>
        </w:rPr>
        <w:t>.</w:t>
      </w:r>
    </w:p>
    <w:p w:rsidR="00FA7395" w:rsidRPr="004B1DC1" w:rsidRDefault="00FA7395" w:rsidP="004B1DC1">
      <w:pPr>
        <w:numPr>
          <w:ilvl w:val="1"/>
          <w:numId w:val="20"/>
        </w:numPr>
        <w:spacing w:after="120"/>
        <w:contextualSpacing/>
        <w:rPr>
          <w:sz w:val="24"/>
        </w:rPr>
      </w:pPr>
      <w:r>
        <w:rPr>
          <w:sz w:val="24"/>
        </w:rPr>
        <w:t xml:space="preserve">If you miss one of the first two examinations, your score on the next examination will also be your score on the missed exam. </w:t>
      </w:r>
      <w:r w:rsidRPr="009C46FF">
        <w:rPr>
          <w:i/>
          <w:sz w:val="24"/>
        </w:rPr>
        <w:t>You may not miss more than one examination</w:t>
      </w:r>
      <w:r>
        <w:rPr>
          <w:sz w:val="24"/>
        </w:rPr>
        <w:t>.</w:t>
      </w:r>
    </w:p>
    <w:p w:rsidR="00FA7395" w:rsidRDefault="00FA7395" w:rsidP="00A1007B">
      <w:pPr>
        <w:numPr>
          <w:ilvl w:val="1"/>
          <w:numId w:val="20"/>
        </w:numPr>
        <w:spacing w:after="120"/>
        <w:contextualSpacing/>
        <w:rPr>
          <w:sz w:val="24"/>
        </w:rPr>
      </w:pPr>
      <w:r w:rsidRPr="004B1DC1">
        <w:rPr>
          <w:sz w:val="24"/>
          <w:bdr w:val="single" w:sz="4" w:space="0" w:color="auto"/>
        </w:rPr>
        <w:t xml:space="preserve">You </w:t>
      </w:r>
      <w:r w:rsidRPr="004B1DC1">
        <w:rPr>
          <w:b/>
          <w:sz w:val="24"/>
          <w:bdr w:val="single" w:sz="4" w:space="0" w:color="auto"/>
        </w:rPr>
        <w:t>must</w:t>
      </w:r>
      <w:r w:rsidRPr="004B1DC1">
        <w:rPr>
          <w:sz w:val="24"/>
          <w:bdr w:val="single" w:sz="4" w:space="0" w:color="auto"/>
        </w:rPr>
        <w:t xml:space="preserve"> take the final examination</w:t>
      </w:r>
      <w:r>
        <w:rPr>
          <w:sz w:val="24"/>
          <w:bdr w:val="single" w:sz="4" w:space="0" w:color="auto"/>
        </w:rPr>
        <w:t>.</w:t>
      </w:r>
      <w:r>
        <w:rPr>
          <w:sz w:val="24"/>
        </w:rPr>
        <w:t xml:space="preserve">  Whatever else your numbers add up to, </w:t>
      </w:r>
      <w:r w:rsidRPr="000C1A5D">
        <w:rPr>
          <w:b/>
          <w:sz w:val="24"/>
        </w:rPr>
        <w:t>it is not possible to pass this course without taking the final examination</w:t>
      </w:r>
      <w:r>
        <w:rPr>
          <w:sz w:val="24"/>
        </w:rPr>
        <w:t>.</w:t>
      </w:r>
    </w:p>
    <w:p w:rsidR="00FA7395" w:rsidRDefault="00FA7395" w:rsidP="00AC4983">
      <w:pPr>
        <w:numPr>
          <w:ilvl w:val="0"/>
          <w:numId w:val="20"/>
        </w:numPr>
        <w:spacing w:after="120"/>
        <w:contextualSpacing/>
        <w:rPr>
          <w:sz w:val="24"/>
        </w:rPr>
      </w:pPr>
      <w:r>
        <w:rPr>
          <w:sz w:val="24"/>
        </w:rPr>
        <w:t xml:space="preserve">There will be </w:t>
      </w:r>
      <w:r>
        <w:rPr>
          <w:b/>
          <w:sz w:val="24"/>
        </w:rPr>
        <w:t>Program Assignment</w:t>
      </w:r>
      <w:r w:rsidRPr="00AC4983">
        <w:rPr>
          <w:b/>
          <w:sz w:val="24"/>
        </w:rPr>
        <w:t>s</w:t>
      </w:r>
      <w:r>
        <w:rPr>
          <w:sz w:val="24"/>
        </w:rPr>
        <w:t xml:space="preserve"> (as many as 5), each worth </w:t>
      </w:r>
      <w:r>
        <w:rPr>
          <w:b/>
          <w:sz w:val="24"/>
        </w:rPr>
        <w:t>10</w:t>
      </w:r>
      <w:r w:rsidRPr="00EC307A">
        <w:rPr>
          <w:b/>
          <w:sz w:val="24"/>
        </w:rPr>
        <w:t>0 points</w:t>
      </w:r>
      <w:r>
        <w:rPr>
          <w:sz w:val="24"/>
        </w:rPr>
        <w:t xml:space="preserve"> and covering the topics and programming tools that have been discussed to that point in time.  The assignments are “cumulative” – that is, the second program starts with the first program and either</w:t>
      </w:r>
    </w:p>
    <w:p w:rsidR="00FA7395" w:rsidRDefault="00FA7395" w:rsidP="00AC4983">
      <w:pPr>
        <w:numPr>
          <w:ilvl w:val="1"/>
          <w:numId w:val="20"/>
        </w:numPr>
        <w:spacing w:after="120"/>
        <w:contextualSpacing/>
        <w:rPr>
          <w:sz w:val="24"/>
        </w:rPr>
      </w:pPr>
      <w:r>
        <w:rPr>
          <w:sz w:val="24"/>
        </w:rPr>
        <w:t>adds more tasks to the problem,</w:t>
      </w:r>
    </w:p>
    <w:p w:rsidR="00FA7395" w:rsidRDefault="00FA7395" w:rsidP="00AC4983">
      <w:pPr>
        <w:numPr>
          <w:ilvl w:val="1"/>
          <w:numId w:val="20"/>
        </w:numPr>
        <w:spacing w:after="120"/>
        <w:contextualSpacing/>
        <w:rPr>
          <w:sz w:val="24"/>
        </w:rPr>
      </w:pPr>
      <w:r>
        <w:rPr>
          <w:sz w:val="24"/>
        </w:rPr>
        <w:t>asks the student to use a different method to solve the same problem, or</w:t>
      </w:r>
    </w:p>
    <w:p w:rsidR="00FA7395" w:rsidRDefault="00FA7395" w:rsidP="00AC4983">
      <w:pPr>
        <w:numPr>
          <w:ilvl w:val="1"/>
          <w:numId w:val="20"/>
        </w:numPr>
        <w:spacing w:after="120"/>
        <w:contextualSpacing/>
        <w:rPr>
          <w:sz w:val="24"/>
        </w:rPr>
      </w:pPr>
      <w:r>
        <w:rPr>
          <w:sz w:val="24"/>
        </w:rPr>
        <w:t>a combination of both: more tasks, new methods</w:t>
      </w:r>
    </w:p>
    <w:p w:rsidR="00FA7395" w:rsidRDefault="00FA7395" w:rsidP="00B63690">
      <w:pPr>
        <w:pStyle w:val="Heading2"/>
      </w:pPr>
      <w:r w:rsidRPr="00E55DDC">
        <w:t>Calculating the Regularly Assigned Work score</w:t>
      </w:r>
    </w:p>
    <w:p w:rsidR="00FA7395" w:rsidRDefault="00FA7395" w:rsidP="00E55DDC">
      <w:pPr>
        <w:spacing w:after="120"/>
        <w:rPr>
          <w:sz w:val="24"/>
          <w:szCs w:val="24"/>
        </w:rPr>
      </w:pPr>
      <w:r w:rsidRPr="00E55DDC">
        <w:rPr>
          <w:sz w:val="24"/>
          <w:szCs w:val="24"/>
        </w:rPr>
        <w:t>It’s rather simple, really</w:t>
      </w:r>
      <w:r>
        <w:rPr>
          <w:sz w:val="24"/>
          <w:szCs w:val="24"/>
        </w:rPr>
        <w:t>:  divide the total points you have earned by the total points it is possible to earn. Evaluate the resulting percentage using the top of this page.</w:t>
      </w:r>
    </w:p>
    <w:p w:rsidR="00FA7395" w:rsidRPr="006C3AF6" w:rsidRDefault="00FA7395" w:rsidP="00CB6473">
      <w:pPr>
        <w:pStyle w:val="Heading1"/>
      </w:pPr>
      <w:r w:rsidRPr="006C3AF6">
        <w:t>How Learning Behavior translates into my Teaching Method</w:t>
      </w:r>
    </w:p>
    <w:p w:rsidR="00FA7395" w:rsidRDefault="00FA7395" w:rsidP="00CB6473">
      <w:pPr>
        <w:numPr>
          <w:ilvl w:val="0"/>
          <w:numId w:val="18"/>
        </w:numPr>
        <w:spacing w:after="120"/>
        <w:contextualSpacing/>
        <w:rPr>
          <w:sz w:val="24"/>
          <w:szCs w:val="24"/>
        </w:rPr>
      </w:pPr>
      <w:r>
        <w:rPr>
          <w:sz w:val="24"/>
          <w:szCs w:val="24"/>
        </w:rPr>
        <w:t xml:space="preserve">I particularly stress </w:t>
      </w:r>
      <w:r w:rsidRPr="00D86337">
        <w:rPr>
          <w:sz w:val="24"/>
          <w:szCs w:val="24"/>
          <w:u w:val="single"/>
        </w:rPr>
        <w:t>Program Design</w:t>
      </w:r>
      <w:r>
        <w:rPr>
          <w:sz w:val="24"/>
          <w:szCs w:val="24"/>
        </w:rPr>
        <w:t>, perhaps more than other instructors and even the textbook.</w:t>
      </w:r>
    </w:p>
    <w:p w:rsidR="00FA7395" w:rsidRDefault="00FA7395" w:rsidP="00CB6473">
      <w:pPr>
        <w:numPr>
          <w:ilvl w:val="1"/>
          <w:numId w:val="18"/>
        </w:numPr>
        <w:spacing w:after="120"/>
        <w:contextualSpacing/>
        <w:rPr>
          <w:sz w:val="24"/>
          <w:szCs w:val="24"/>
        </w:rPr>
      </w:pPr>
      <w:r>
        <w:rPr>
          <w:sz w:val="24"/>
          <w:szCs w:val="24"/>
        </w:rPr>
        <w:t xml:space="preserve">This means writing programs in </w:t>
      </w:r>
      <w:r w:rsidRPr="00D86337">
        <w:rPr>
          <w:b/>
          <w:i/>
          <w:sz w:val="24"/>
          <w:szCs w:val="24"/>
        </w:rPr>
        <w:t>pseudocode</w:t>
      </w:r>
      <w:r w:rsidRPr="00D86337">
        <w:rPr>
          <w:i/>
          <w:sz w:val="24"/>
          <w:szCs w:val="24"/>
        </w:rPr>
        <w:t xml:space="preserve"> </w:t>
      </w:r>
      <w:r w:rsidRPr="00D86337">
        <w:rPr>
          <w:b/>
          <w:i/>
          <w:sz w:val="24"/>
          <w:szCs w:val="24"/>
          <w:u w:val="single"/>
        </w:rPr>
        <w:t>first</w:t>
      </w:r>
      <w:r>
        <w:rPr>
          <w:sz w:val="24"/>
          <w:szCs w:val="24"/>
        </w:rPr>
        <w:t>, and then building the specific Python code from the design.</w:t>
      </w:r>
    </w:p>
    <w:p w:rsidR="00FA7395" w:rsidRDefault="00FA7395" w:rsidP="00CB6473">
      <w:pPr>
        <w:numPr>
          <w:ilvl w:val="0"/>
          <w:numId w:val="18"/>
        </w:numPr>
        <w:spacing w:after="120"/>
        <w:contextualSpacing/>
        <w:rPr>
          <w:sz w:val="24"/>
          <w:szCs w:val="24"/>
        </w:rPr>
      </w:pPr>
      <w:r>
        <w:rPr>
          <w:sz w:val="24"/>
          <w:szCs w:val="24"/>
        </w:rPr>
        <w:t xml:space="preserve">I also stress </w:t>
      </w:r>
      <w:r w:rsidRPr="006656BB">
        <w:rPr>
          <w:sz w:val="24"/>
          <w:szCs w:val="24"/>
          <w:u w:val="single"/>
        </w:rPr>
        <w:t>Program Clarity</w:t>
      </w:r>
      <w:r>
        <w:rPr>
          <w:sz w:val="24"/>
          <w:szCs w:val="24"/>
        </w:rPr>
        <w:t xml:space="preserve"> (good style, readability, well-commented).</w:t>
      </w:r>
    </w:p>
    <w:p w:rsidR="00FA7395" w:rsidRDefault="00FA7395" w:rsidP="00CB6473">
      <w:pPr>
        <w:numPr>
          <w:ilvl w:val="1"/>
          <w:numId w:val="18"/>
        </w:numPr>
        <w:spacing w:after="120"/>
        <w:contextualSpacing/>
        <w:rPr>
          <w:sz w:val="24"/>
          <w:szCs w:val="24"/>
        </w:rPr>
      </w:pPr>
      <w:r>
        <w:rPr>
          <w:sz w:val="24"/>
          <w:szCs w:val="24"/>
        </w:rPr>
        <w:t>I will note that "stress" translates into "grade points."</w:t>
      </w:r>
    </w:p>
    <w:p w:rsidR="00FA7395" w:rsidRDefault="00FA7395" w:rsidP="00CB6473">
      <w:pPr>
        <w:numPr>
          <w:ilvl w:val="0"/>
          <w:numId w:val="18"/>
        </w:numPr>
        <w:spacing w:after="120"/>
        <w:contextualSpacing/>
        <w:rPr>
          <w:sz w:val="24"/>
          <w:szCs w:val="24"/>
        </w:rPr>
      </w:pPr>
      <w:r>
        <w:rPr>
          <w:sz w:val="24"/>
          <w:szCs w:val="24"/>
        </w:rPr>
        <w:t xml:space="preserve">I also believe that learning anything should be (even </w:t>
      </w:r>
      <w:r>
        <w:rPr>
          <w:i/>
          <w:iCs/>
          <w:sz w:val="24"/>
          <w:szCs w:val="24"/>
        </w:rPr>
        <w:t xml:space="preserve">must </w:t>
      </w:r>
      <w:r>
        <w:rPr>
          <w:sz w:val="24"/>
          <w:szCs w:val="24"/>
        </w:rPr>
        <w:t xml:space="preserve">be) </w:t>
      </w:r>
      <w:r>
        <w:rPr>
          <w:i/>
          <w:iCs/>
          <w:sz w:val="24"/>
          <w:szCs w:val="24"/>
          <w:u w:val="single"/>
        </w:rPr>
        <w:t>enjoyable</w:t>
      </w:r>
      <w:r>
        <w:rPr>
          <w:sz w:val="24"/>
          <w:szCs w:val="24"/>
        </w:rPr>
        <w:t xml:space="preserve"> if one really wants to retain it.</w:t>
      </w:r>
    </w:p>
    <w:p w:rsidR="00FA7395" w:rsidRPr="00D40AB0" w:rsidRDefault="00FA7395" w:rsidP="00CB6473">
      <w:pPr>
        <w:numPr>
          <w:ilvl w:val="0"/>
          <w:numId w:val="18"/>
        </w:numPr>
        <w:spacing w:after="120"/>
        <w:rPr>
          <w:sz w:val="24"/>
        </w:rPr>
      </w:pPr>
      <w:r>
        <w:rPr>
          <w:sz w:val="24"/>
          <w:szCs w:val="24"/>
        </w:rPr>
        <w:t xml:space="preserve">Finally, computer programming, like mathematics, is </w:t>
      </w:r>
      <w:r w:rsidRPr="006656BB">
        <w:rPr>
          <w:b/>
          <w:sz w:val="24"/>
          <w:szCs w:val="24"/>
        </w:rPr>
        <w:t>learned by doing</w:t>
      </w:r>
      <w:r>
        <w:rPr>
          <w:sz w:val="24"/>
          <w:szCs w:val="24"/>
        </w:rPr>
        <w:t>.  That means writing a lot of programs.</w:t>
      </w:r>
    </w:p>
    <w:p w:rsidR="00FA7395" w:rsidRDefault="00FA7395" w:rsidP="00CB6473">
      <w:pPr>
        <w:spacing w:after="120"/>
        <w:rPr>
          <w:sz w:val="24"/>
          <w:szCs w:val="24"/>
        </w:rPr>
      </w:pPr>
      <w:r>
        <w:rPr>
          <w:sz w:val="24"/>
          <w:szCs w:val="24"/>
        </w:rPr>
        <w:t>All computing machines receive input, process the input, and produce some output.  It is both the simplest and most complex of behaviors.  It is commonly said that “Information is processed data.”  I make the analogy that “Knowledge is processed facts.”  I note that as our “distance” (in space and time) from our accumulated and shared knowledge vanishes (from hours and days spent walking to libraries, checking out and reading books, to minutes and seconds googling with a smart phone or a wearable device) the way we learn, and what we learn, is changing before our eyes and ears.</w:t>
      </w:r>
    </w:p>
    <w:p w:rsidR="00FA7395" w:rsidRDefault="00FA7395" w:rsidP="00CB6473">
      <w:pPr>
        <w:spacing w:after="120"/>
        <w:rPr>
          <w:sz w:val="24"/>
          <w:szCs w:val="24"/>
        </w:rPr>
      </w:pPr>
      <w:r>
        <w:rPr>
          <w:sz w:val="24"/>
          <w:szCs w:val="24"/>
        </w:rPr>
        <w:t>I have worked as a programmer and Computer Scientist since 1966, with as much time or more spent developing computer-based instructional process, as teaching in classrooms.  In all those years, I have never, not once, seen a working professional write a program without at least one manual in the room, close at hand, or open on the desk (I have an open $200 bounty for anyone who has seen such a thing).  I have worked as an individual consultant, but my primary time in industry was spent on large, group-developed products (“system engineering”).  I co-authored a curriculum to teach programming in high school in which teams of students worked problems in a method called “sandboxing” (referring to the way all children learn more by the age of 5, proportionally, than they will learn in the rest of their lives – by playing).</w:t>
      </w:r>
    </w:p>
    <w:p w:rsidR="00FA7395" w:rsidRDefault="00FA7395" w:rsidP="00CB6473">
      <w:pPr>
        <w:spacing w:after="120"/>
        <w:contextualSpacing/>
        <w:rPr>
          <w:sz w:val="24"/>
          <w:szCs w:val="24"/>
        </w:rPr>
      </w:pPr>
      <w:r w:rsidRPr="00A844B3">
        <w:rPr>
          <w:sz w:val="24"/>
          <w:szCs w:val="24"/>
        </w:rPr>
        <w:t>Therefore</w:t>
      </w:r>
      <w:r>
        <w:rPr>
          <w:sz w:val="24"/>
          <w:szCs w:val="24"/>
        </w:rPr>
        <w:t>,</w:t>
      </w:r>
    </w:p>
    <w:p w:rsidR="00FA7395" w:rsidRDefault="00FA7395" w:rsidP="00CB6473">
      <w:pPr>
        <w:numPr>
          <w:ilvl w:val="0"/>
          <w:numId w:val="19"/>
        </w:numPr>
        <w:spacing w:after="120"/>
        <w:contextualSpacing/>
        <w:rPr>
          <w:sz w:val="24"/>
          <w:szCs w:val="24"/>
        </w:rPr>
      </w:pPr>
      <w:r w:rsidRPr="00E37B72">
        <w:rPr>
          <w:b/>
          <w:sz w:val="24"/>
          <w:szCs w:val="24"/>
        </w:rPr>
        <w:t>I highly encourage working together on homework</w:t>
      </w:r>
      <w:r>
        <w:rPr>
          <w:sz w:val="24"/>
          <w:szCs w:val="24"/>
        </w:rPr>
        <w:t>: helping and teaching are also learning.  But I will not accept identical submissions with different names on them.</w:t>
      </w:r>
    </w:p>
    <w:p w:rsidR="00FA7395" w:rsidRDefault="00FA7395" w:rsidP="00CB6473">
      <w:pPr>
        <w:numPr>
          <w:ilvl w:val="0"/>
          <w:numId w:val="19"/>
        </w:numPr>
        <w:spacing w:after="120"/>
        <w:contextualSpacing/>
        <w:rPr>
          <w:sz w:val="24"/>
          <w:szCs w:val="24"/>
        </w:rPr>
      </w:pPr>
      <w:r w:rsidRPr="00E37B72">
        <w:rPr>
          <w:b/>
          <w:sz w:val="24"/>
          <w:szCs w:val="24"/>
        </w:rPr>
        <w:t>I love group projects</w:t>
      </w:r>
      <w:r>
        <w:rPr>
          <w:sz w:val="24"/>
          <w:szCs w:val="24"/>
        </w:rPr>
        <w:t>.</w:t>
      </w:r>
    </w:p>
    <w:p w:rsidR="00FA7395" w:rsidRDefault="00FA7395" w:rsidP="00CB6473">
      <w:pPr>
        <w:numPr>
          <w:ilvl w:val="0"/>
          <w:numId w:val="19"/>
        </w:numPr>
        <w:spacing w:after="120"/>
        <w:contextualSpacing/>
        <w:rPr>
          <w:sz w:val="24"/>
          <w:szCs w:val="24"/>
        </w:rPr>
      </w:pPr>
      <w:r w:rsidRPr="00D86337">
        <w:rPr>
          <w:b/>
          <w:sz w:val="24"/>
          <w:szCs w:val="24"/>
        </w:rPr>
        <w:t>I avoid multiple-choice, fill-in-the-blanks, and true/false tests at all costs</w:t>
      </w:r>
      <w:r>
        <w:rPr>
          <w:sz w:val="24"/>
          <w:szCs w:val="24"/>
        </w:rPr>
        <w:t>.  They test whether you have memorized facts, not whether you know what to do with them.</w:t>
      </w:r>
    </w:p>
    <w:p w:rsidR="00FA7395" w:rsidRDefault="00FA7395" w:rsidP="00CB6473">
      <w:pPr>
        <w:numPr>
          <w:ilvl w:val="0"/>
          <w:numId w:val="19"/>
        </w:numPr>
        <w:spacing w:after="120"/>
        <w:contextualSpacing/>
        <w:rPr>
          <w:sz w:val="24"/>
          <w:szCs w:val="24"/>
        </w:rPr>
      </w:pPr>
      <w:r w:rsidRPr="00D86337">
        <w:rPr>
          <w:b/>
          <w:sz w:val="24"/>
          <w:szCs w:val="24"/>
        </w:rPr>
        <w:t>All examinations are open-book and open-notes</w:t>
      </w:r>
      <w:r>
        <w:rPr>
          <w:sz w:val="24"/>
          <w:szCs w:val="24"/>
        </w:rPr>
        <w:t>.  I do not expect to separate students from what are becoming our primary source of information – the Internet.</w:t>
      </w:r>
    </w:p>
    <w:p w:rsidR="00FA7395" w:rsidRDefault="00FA7395" w:rsidP="00CB6473">
      <w:pPr>
        <w:numPr>
          <w:ilvl w:val="1"/>
          <w:numId w:val="19"/>
        </w:numPr>
        <w:spacing w:after="120"/>
        <w:contextualSpacing/>
        <w:rPr>
          <w:sz w:val="24"/>
          <w:szCs w:val="24"/>
        </w:rPr>
      </w:pPr>
      <w:r>
        <w:rPr>
          <w:sz w:val="24"/>
          <w:szCs w:val="24"/>
        </w:rPr>
        <w:t>Examinations, however, are the one situation where I must require that you not communicate with other people.</w:t>
      </w:r>
    </w:p>
    <w:p w:rsidR="00FA7395" w:rsidRPr="00A844B3" w:rsidRDefault="00FA7395" w:rsidP="00CB6473">
      <w:pPr>
        <w:numPr>
          <w:ilvl w:val="1"/>
          <w:numId w:val="19"/>
        </w:numPr>
        <w:spacing w:after="120"/>
        <w:rPr>
          <w:sz w:val="24"/>
        </w:rPr>
      </w:pPr>
      <w:r w:rsidRPr="00A844B3">
        <w:rPr>
          <w:sz w:val="24"/>
          <w:szCs w:val="24"/>
        </w:rPr>
        <w:t xml:space="preserve">By definition, an examination is an assessment of what you, personally, have learned.  But my examinations assess </w:t>
      </w:r>
      <w:r w:rsidRPr="00A844B3">
        <w:rPr>
          <w:sz w:val="24"/>
          <w:szCs w:val="24"/>
          <w:u w:val="single"/>
        </w:rPr>
        <w:t>performance</w:t>
      </w:r>
      <w:r w:rsidRPr="00A844B3">
        <w:rPr>
          <w:sz w:val="24"/>
          <w:szCs w:val="24"/>
        </w:rPr>
        <w:t xml:space="preserve">, not the retention of facts.  Here’s the book – what can you </w:t>
      </w:r>
      <w:r w:rsidRPr="00A844B3">
        <w:rPr>
          <w:sz w:val="24"/>
          <w:szCs w:val="24"/>
          <w:u w:val="single"/>
        </w:rPr>
        <w:t>do</w:t>
      </w:r>
      <w:r w:rsidRPr="00A844B3">
        <w:rPr>
          <w:sz w:val="24"/>
          <w:szCs w:val="24"/>
        </w:rPr>
        <w:t xml:space="preserve"> with it?</w:t>
      </w:r>
    </w:p>
    <w:p w:rsidR="00FA7395" w:rsidRDefault="00FA7395" w:rsidP="00CB6473">
      <w:pPr>
        <w:pBdr>
          <w:top w:val="single" w:sz="4" w:space="1" w:color="auto"/>
          <w:left w:val="single" w:sz="4" w:space="4" w:color="auto"/>
          <w:bottom w:val="single" w:sz="4" w:space="1" w:color="auto"/>
          <w:right w:val="single" w:sz="4" w:space="4" w:color="auto"/>
        </w:pBdr>
        <w:spacing w:after="120"/>
        <w:ind w:left="1080"/>
        <w:contextualSpacing/>
        <w:rPr>
          <w:sz w:val="24"/>
        </w:rPr>
      </w:pPr>
      <w:r w:rsidRPr="00D86337">
        <w:rPr>
          <w:b/>
          <w:sz w:val="24"/>
          <w:szCs w:val="24"/>
        </w:rPr>
        <w:t>B</w:t>
      </w:r>
      <w:r>
        <w:rPr>
          <w:b/>
          <w:sz w:val="24"/>
          <w:szCs w:val="24"/>
        </w:rPr>
        <w:t>ut b</w:t>
      </w:r>
      <w:r w:rsidRPr="00D86337">
        <w:rPr>
          <w:b/>
          <w:sz w:val="24"/>
          <w:szCs w:val="24"/>
        </w:rPr>
        <w:t xml:space="preserve">e warned: </w:t>
      </w:r>
      <w:r>
        <w:rPr>
          <w:sz w:val="24"/>
          <w:szCs w:val="24"/>
        </w:rPr>
        <w:t xml:space="preserve">my open book examinations are </w:t>
      </w:r>
      <w:r w:rsidRPr="00D86337">
        <w:rPr>
          <w:sz w:val="24"/>
          <w:szCs w:val="24"/>
          <w:u w:val="single"/>
        </w:rPr>
        <w:t>much</w:t>
      </w:r>
      <w:r>
        <w:rPr>
          <w:sz w:val="24"/>
          <w:szCs w:val="24"/>
        </w:rPr>
        <w:t xml:space="preserve"> harder than closed-book exams.  The exam is not the time to learn something for the first time.</w:t>
      </w:r>
    </w:p>
    <w:p w:rsidR="00FA7395" w:rsidRPr="00B63690" w:rsidRDefault="00FA7395" w:rsidP="00B63690">
      <w:pPr>
        <w:pStyle w:val="Heading1"/>
      </w:pPr>
      <w:r w:rsidRPr="00B63690">
        <w:t>Course/Class Policies:</w:t>
      </w:r>
    </w:p>
    <w:p w:rsidR="00FA7395" w:rsidRPr="00B63690" w:rsidRDefault="00FA7395" w:rsidP="00B63690">
      <w:pPr>
        <w:pStyle w:val="Heading2"/>
      </w:pPr>
      <w:r w:rsidRPr="00B63690">
        <w:t>Academic Integrity</w:t>
      </w:r>
    </w:p>
    <w:p w:rsidR="00FA7395" w:rsidRDefault="00FA7395" w:rsidP="00B63690">
      <w:pPr>
        <w:numPr>
          <w:ilvl w:val="0"/>
          <w:numId w:val="17"/>
        </w:numPr>
        <w:tabs>
          <w:tab w:val="left" w:pos="5310"/>
        </w:tabs>
        <w:spacing w:after="120"/>
        <w:ind w:left="360"/>
        <w:contextualSpacing/>
        <w:rPr>
          <w:sz w:val="24"/>
        </w:rPr>
      </w:pPr>
      <w:r>
        <w:rPr>
          <w:sz w:val="24"/>
        </w:rPr>
        <w:t>A student may not represent someone else’s work as his or her own.</w:t>
      </w:r>
    </w:p>
    <w:p w:rsidR="00FA7395" w:rsidRDefault="00FA7395" w:rsidP="00B63690">
      <w:pPr>
        <w:numPr>
          <w:ilvl w:val="0"/>
          <w:numId w:val="17"/>
        </w:numPr>
        <w:tabs>
          <w:tab w:val="left" w:pos="5310"/>
        </w:tabs>
        <w:spacing w:after="120"/>
        <w:ind w:left="360"/>
        <w:contextualSpacing/>
        <w:rPr>
          <w:sz w:val="24"/>
        </w:rPr>
      </w:pPr>
      <w:r>
        <w:rPr>
          <w:sz w:val="24"/>
        </w:rPr>
        <w:t>A student may not represent his or her work as someone else’s.</w:t>
      </w:r>
    </w:p>
    <w:p w:rsidR="00FA7395" w:rsidRDefault="00FA7395" w:rsidP="00B63690">
      <w:pPr>
        <w:numPr>
          <w:ilvl w:val="0"/>
          <w:numId w:val="17"/>
        </w:numPr>
        <w:tabs>
          <w:tab w:val="left" w:pos="5310"/>
        </w:tabs>
        <w:spacing w:after="120"/>
        <w:ind w:left="360"/>
        <w:rPr>
          <w:sz w:val="24"/>
        </w:rPr>
      </w:pPr>
      <w:r>
        <w:rPr>
          <w:sz w:val="24"/>
        </w:rPr>
        <w:t xml:space="preserve">Students are responsible for observing the policy on academic integrity as described in the current </w:t>
      </w:r>
      <w:r>
        <w:rPr>
          <w:sz w:val="24"/>
          <w:u w:val="single"/>
        </w:rPr>
        <w:t>Student Policies Handbook.</w:t>
      </w:r>
    </w:p>
    <w:p w:rsidR="00FA7395" w:rsidRDefault="00FA7395" w:rsidP="00B63690">
      <w:pPr>
        <w:spacing w:after="120"/>
        <w:rPr>
          <w:b/>
          <w:sz w:val="24"/>
        </w:rPr>
      </w:pPr>
      <w:r>
        <w:rPr>
          <w:b/>
          <w:sz w:val="24"/>
        </w:rPr>
        <w:t xml:space="preserve">The penalty assessed for violations of these policies will be in accordance with the </w:t>
      </w:r>
      <w:hyperlink r:id="rId13" w:tooltip="current policy" w:history="1">
        <w:r>
          <w:rPr>
            <w:rStyle w:val="Hyperlink"/>
            <w:b/>
            <w:sz w:val="24"/>
          </w:rPr>
          <w:t>current policy</w:t>
        </w:r>
      </w:hyperlink>
      <w:r>
        <w:rPr>
          <w:b/>
          <w:sz w:val="24"/>
        </w:rPr>
        <w:t>.</w:t>
      </w:r>
    </w:p>
    <w:p w:rsidR="00FA7395" w:rsidRDefault="00FA7395" w:rsidP="00B63690">
      <w:pPr>
        <w:spacing w:after="120"/>
        <w:rPr>
          <w:sz w:val="24"/>
        </w:rPr>
      </w:pPr>
      <w:r>
        <w:rPr>
          <w:sz w:val="24"/>
        </w:rPr>
        <w:t xml:space="preserve">For this course, the penalty for scholastic dishonesty is a grade of ‘F’ for the course. </w:t>
      </w:r>
    </w:p>
    <w:p w:rsidR="00FA7395" w:rsidRDefault="00FA7395" w:rsidP="00221567">
      <w:pPr>
        <w:pStyle w:val="Heading2"/>
      </w:pPr>
      <w:r>
        <w:t>Incomplete</w:t>
      </w:r>
    </w:p>
    <w:p w:rsidR="00FA7395" w:rsidRDefault="00FA7395" w:rsidP="00221567">
      <w:pPr>
        <w:tabs>
          <w:tab w:val="left" w:pos="5310"/>
        </w:tabs>
        <w:spacing w:after="120"/>
        <w:rPr>
          <w:sz w:val="24"/>
        </w:rPr>
      </w:pPr>
      <w:r>
        <w:rPr>
          <w:sz w:val="24"/>
        </w:rPr>
        <w:t>An Incomplete cannot be used as a shelter against a potentially low grade in the class.  A student may receive a temporary grade of “I” (Incomplete) at the end of the semester only if ALL of the following conditions are satisfied:</w:t>
      </w:r>
    </w:p>
    <w:p w:rsidR="00FA7395" w:rsidRDefault="00FA7395" w:rsidP="00221567">
      <w:pPr>
        <w:numPr>
          <w:ilvl w:val="0"/>
          <w:numId w:val="13"/>
        </w:numPr>
        <w:tabs>
          <w:tab w:val="clear" w:pos="1440"/>
          <w:tab w:val="num" w:pos="720"/>
          <w:tab w:val="left" w:pos="5310"/>
        </w:tabs>
        <w:spacing w:after="120"/>
        <w:ind w:left="720"/>
        <w:contextualSpacing/>
        <w:rPr>
          <w:sz w:val="24"/>
        </w:rPr>
      </w:pPr>
      <w:r>
        <w:rPr>
          <w:sz w:val="24"/>
        </w:rPr>
        <w:t>The student is unable to complete the course during the semester due to circumstances beyond their control.</w:t>
      </w:r>
    </w:p>
    <w:p w:rsidR="00FA7395" w:rsidRDefault="00FA7395" w:rsidP="00221567">
      <w:pPr>
        <w:numPr>
          <w:ilvl w:val="0"/>
          <w:numId w:val="13"/>
        </w:numPr>
        <w:tabs>
          <w:tab w:val="left" w:pos="5310"/>
        </w:tabs>
        <w:spacing w:after="120"/>
        <w:ind w:left="720"/>
        <w:contextualSpacing/>
        <w:rPr>
          <w:sz w:val="24"/>
        </w:rPr>
      </w:pPr>
      <w:r>
        <w:rPr>
          <w:sz w:val="24"/>
        </w:rPr>
        <w:t>The student must have earned at least half of the grade points needed for a “C” by the end of the semester.</w:t>
      </w:r>
    </w:p>
    <w:p w:rsidR="00FA7395" w:rsidRDefault="00FA7395" w:rsidP="00221567">
      <w:pPr>
        <w:numPr>
          <w:ilvl w:val="0"/>
          <w:numId w:val="13"/>
        </w:numPr>
        <w:tabs>
          <w:tab w:val="left" w:pos="5310"/>
        </w:tabs>
        <w:spacing w:after="120"/>
        <w:ind w:left="720"/>
        <w:contextualSpacing/>
        <w:rPr>
          <w:sz w:val="24"/>
        </w:rPr>
      </w:pPr>
      <w:r>
        <w:rPr>
          <w:sz w:val="24"/>
        </w:rPr>
        <w:t>The request for the grade must be made in person at the instructor’s office and necessary documents completed.</w:t>
      </w:r>
    </w:p>
    <w:p w:rsidR="00FA7395" w:rsidRDefault="00FA7395" w:rsidP="00221567">
      <w:pPr>
        <w:numPr>
          <w:ilvl w:val="0"/>
          <w:numId w:val="13"/>
        </w:numPr>
        <w:tabs>
          <w:tab w:val="left" w:pos="5310"/>
        </w:tabs>
        <w:spacing w:after="120"/>
        <w:ind w:left="720"/>
        <w:rPr>
          <w:sz w:val="24"/>
        </w:rPr>
      </w:pPr>
      <w:r>
        <w:rPr>
          <w:sz w:val="24"/>
        </w:rPr>
        <w:t>To remove an “I”, the student must complete the course by two weeks before the end of the following semester.  Failure to do so will result in the grade automatically reverting to an “F”.</w:t>
      </w:r>
    </w:p>
    <w:p w:rsidR="00FA7395" w:rsidRPr="00B63690" w:rsidRDefault="00FA7395" w:rsidP="00B63690">
      <w:pPr>
        <w:pStyle w:val="Heading2"/>
      </w:pPr>
      <w:r w:rsidRPr="00B63690">
        <w:t>Freedom of Expression Policy</w:t>
      </w:r>
    </w:p>
    <w:p w:rsidR="00FA7395" w:rsidRPr="00284BC9" w:rsidRDefault="00FA7395" w:rsidP="00221567">
      <w:pPr>
        <w:keepNext/>
        <w:keepLines/>
        <w:widowControl w:val="0"/>
        <w:tabs>
          <w:tab w:val="left" w:pos="5310"/>
        </w:tabs>
        <w:spacing w:after="120"/>
        <w:rPr>
          <w:bCs/>
          <w:sz w:val="24"/>
        </w:rPr>
      </w:pPr>
      <w:r w:rsidRPr="00284BC9">
        <w:rPr>
          <w:bCs/>
          <w:sz w:val="24"/>
        </w:rPr>
        <w:t>It is ex</w:t>
      </w:r>
      <w:r>
        <w:rPr>
          <w:bCs/>
          <w:sz w:val="24"/>
        </w:rPr>
        <w:t>pected that faculty and students will respect the views of others when expressed in classroom and/or Blackboard discussions.</w:t>
      </w:r>
    </w:p>
    <w:p w:rsidR="00FA7395" w:rsidRDefault="00FA7395" w:rsidP="00B63690">
      <w:pPr>
        <w:pStyle w:val="Heading2"/>
      </w:pPr>
      <w:r>
        <w:t>Tutoring</w:t>
      </w:r>
    </w:p>
    <w:p w:rsidR="00FA7395" w:rsidRDefault="00FA7395" w:rsidP="00221567">
      <w:pPr>
        <w:keepNext/>
        <w:keepLines/>
        <w:tabs>
          <w:tab w:val="left" w:pos="5310"/>
        </w:tabs>
        <w:spacing w:after="120"/>
        <w:rPr>
          <w:bCs/>
          <w:sz w:val="24"/>
        </w:rPr>
      </w:pPr>
      <w:r>
        <w:rPr>
          <w:bCs/>
          <w:sz w:val="24"/>
        </w:rPr>
        <w:t xml:space="preserve">Free tutoring is provided for this course.  For online schedules and details please refer to </w:t>
      </w:r>
      <w:hyperlink r:id="rId14" w:history="1">
        <w:r>
          <w:rPr>
            <w:rStyle w:val="Hyperlink"/>
            <w:bCs/>
            <w:sz w:val="24"/>
          </w:rPr>
          <w:t>http://www.austincc.edu/cit/</w:t>
        </w:r>
      </w:hyperlink>
    </w:p>
    <w:p w:rsidR="00FA7395" w:rsidRDefault="00FA7395" w:rsidP="00B63690">
      <w:pPr>
        <w:pStyle w:val="Heading2"/>
      </w:pPr>
      <w:r>
        <w:t>Attendance / Withdrawal</w:t>
      </w:r>
      <w:ins w:id="1" w:author="Amardeep" w:date="2011-11-30T16:45:00Z">
        <w:r>
          <w:t xml:space="preserve"> </w:t>
        </w:r>
      </w:ins>
    </w:p>
    <w:p w:rsidR="00FA7395" w:rsidRDefault="00FA7395" w:rsidP="00221567">
      <w:pPr>
        <w:keepNext/>
        <w:keepLines/>
        <w:widowControl w:val="0"/>
        <w:tabs>
          <w:tab w:val="left" w:pos="5310"/>
        </w:tabs>
        <w:spacing w:after="120"/>
        <w:rPr>
          <w:sz w:val="24"/>
        </w:rPr>
      </w:pPr>
      <w:r>
        <w:rPr>
          <w:sz w:val="24"/>
        </w:rPr>
        <w:t>Regular and punctual class and laboratory attendance is expected of all students.  If attendance or compliance with other course policies is unsatisfactory, the instructor may withdraw students from the class.</w:t>
      </w:r>
    </w:p>
    <w:p w:rsidR="00FA7395" w:rsidRDefault="00FA7395" w:rsidP="00221567">
      <w:pPr>
        <w:tabs>
          <w:tab w:val="left" w:pos="5310"/>
        </w:tabs>
        <w:spacing w:after="120"/>
        <w:rPr>
          <w:sz w:val="24"/>
        </w:rPr>
      </w:pPr>
      <w:r>
        <w:rPr>
          <w:sz w:val="24"/>
        </w:rPr>
        <w:t xml:space="preserve">It is the student’s responsibility to complete a Withdrawal Form in the Admissions Office if they wish to withdraw from this class.  The last date to withdraw is </w:t>
      </w:r>
      <w:r w:rsidRPr="00160A91">
        <w:rPr>
          <w:noProof/>
          <w:sz w:val="24"/>
        </w:rPr>
        <w:t>11/28/2016</w:t>
      </w:r>
      <w:r>
        <w:rPr>
          <w:sz w:val="24"/>
        </w:rPr>
        <w:t xml:space="preserve">.  </w:t>
      </w:r>
      <w:r w:rsidRPr="008C410A">
        <w:rPr>
          <w:b/>
          <w:sz w:val="24"/>
        </w:rPr>
        <w:t>It is not the responsibility of the instructor to withdraw the students from their class</w:t>
      </w:r>
      <w:r>
        <w:rPr>
          <w:sz w:val="24"/>
        </w:rPr>
        <w:t xml:space="preserve"> even though the instructor has the prerogative to do so under the above listed circumstances.</w:t>
      </w:r>
    </w:p>
    <w:p w:rsidR="00FA7395" w:rsidRDefault="00FA7395" w:rsidP="008C410A">
      <w:pPr>
        <w:pBdr>
          <w:top w:val="single" w:sz="4" w:space="1" w:color="auto"/>
          <w:left w:val="single" w:sz="4" w:space="4" w:color="auto"/>
          <w:bottom w:val="single" w:sz="4" w:space="1" w:color="auto"/>
          <w:right w:val="single" w:sz="4" w:space="4" w:color="auto"/>
        </w:pBdr>
        <w:tabs>
          <w:tab w:val="left" w:pos="5310"/>
        </w:tabs>
        <w:spacing w:after="120"/>
        <w:rPr>
          <w:sz w:val="24"/>
        </w:rPr>
      </w:pPr>
      <w:r>
        <w:rPr>
          <w:sz w:val="24"/>
        </w:rPr>
        <w:t xml:space="preserve">I go one step further:  </w:t>
      </w:r>
      <w:r w:rsidRPr="00706F30">
        <w:rPr>
          <w:b/>
          <w:i/>
          <w:sz w:val="24"/>
        </w:rPr>
        <w:t>I will never perform an Instructor-Initiated Withdrawal</w:t>
      </w:r>
      <w:r>
        <w:rPr>
          <w:sz w:val="24"/>
        </w:rPr>
        <w:t xml:space="preserve"> without a written (or e-mailed) request from a student, with a copy sent to the chair of the Computer Science Department.</w:t>
      </w:r>
    </w:p>
    <w:p w:rsidR="00FA7395" w:rsidRPr="00A94304" w:rsidRDefault="00FA7395" w:rsidP="00221567">
      <w:pPr>
        <w:tabs>
          <w:tab w:val="left" w:pos="5310"/>
        </w:tabs>
        <w:spacing w:after="120"/>
        <w:rPr>
          <w:sz w:val="24"/>
        </w:rPr>
      </w:pPr>
      <w:r>
        <w:rPr>
          <w:sz w:val="24"/>
        </w:rPr>
        <w:t>Students who enroll for the third or subsequent time in a course taken since Fall 2002 are charged a higher tuition rate.  State law permits students to withdraw from no more than six courses during their entire undergraduate career at Texas public colleges or universities.  With certain exceptions, all course withdrawals automatically count towards this limit.  Details regarding this policy can be found in the ACC College Catalog.</w:t>
      </w:r>
    </w:p>
    <w:p w:rsidR="00FA7395" w:rsidRDefault="00FA7395" w:rsidP="00221567">
      <w:pPr>
        <w:pStyle w:val="Heading2"/>
      </w:pPr>
      <w:r>
        <w:t>Student Files – Privacy</w:t>
      </w:r>
    </w:p>
    <w:p w:rsidR="00FA7395" w:rsidRDefault="00FA7395" w:rsidP="00221567">
      <w:pPr>
        <w:spacing w:after="120"/>
        <w:rPr>
          <w:bCs/>
          <w:sz w:val="24"/>
        </w:rPr>
      </w:pPr>
      <w:r>
        <w:rPr>
          <w:bCs/>
          <w:sz w:val="24"/>
        </w:rPr>
        <w:t>The information that a student stores in his/her student volume in the Computer Studies Labs may be viewed by their instructor for educational and academic reasons.</w:t>
      </w:r>
    </w:p>
    <w:p w:rsidR="00FA7395" w:rsidRDefault="00FA7395" w:rsidP="00B63690">
      <w:pPr>
        <w:pStyle w:val="Heading2"/>
      </w:pPr>
      <w:r>
        <w:t>Students with Disabilities</w:t>
      </w:r>
    </w:p>
    <w:p w:rsidR="00FA7395" w:rsidRDefault="00FA7395" w:rsidP="00221567">
      <w:pPr>
        <w:tabs>
          <w:tab w:val="left" w:pos="5310"/>
        </w:tabs>
        <w:spacing w:after="120"/>
        <w:rPr>
          <w:sz w:val="24"/>
        </w:rPr>
      </w:pPr>
      <w:r>
        <w:rPr>
          <w:sz w:val="24"/>
        </w:rPr>
        <w:t xml:space="preserve">Each ACC campus offers support services for students with documented physical or psychological disabilities.  Students with disabilities must request reasonable accommodations through the Office for Students with Disabilities on the campus where they expect to take the majority of their classes.  Students are encouraged to make this request three weeks before the start of the semester.  (Refer to the current </w:t>
      </w:r>
      <w:r>
        <w:rPr>
          <w:sz w:val="24"/>
          <w:u w:val="single"/>
        </w:rPr>
        <w:t>ACC Student Policies</w:t>
      </w:r>
      <w:r>
        <w:rPr>
          <w:sz w:val="24"/>
        </w:rPr>
        <w:t>).</w:t>
      </w:r>
    </w:p>
    <w:p w:rsidR="00FA7395" w:rsidRPr="00212590" w:rsidRDefault="00FA7395" w:rsidP="00B63690">
      <w:pPr>
        <w:pStyle w:val="Heading2"/>
      </w:pPr>
      <w:r>
        <w:t>Communication</w:t>
      </w:r>
    </w:p>
    <w:p w:rsidR="00FA7395" w:rsidRDefault="00FA7395" w:rsidP="00221567">
      <w:pPr>
        <w:keepNext/>
        <w:keepLines/>
        <w:tabs>
          <w:tab w:val="left" w:pos="5310"/>
        </w:tabs>
        <w:spacing w:after="120"/>
        <w:rPr>
          <w:sz w:val="24"/>
        </w:rPr>
      </w:pPr>
      <w:r>
        <w:rPr>
          <w:sz w:val="24"/>
        </w:rPr>
        <w:t xml:space="preserve">The ACC online Blackboard system </w:t>
      </w:r>
      <w:hyperlink r:id="rId15" w:history="1">
        <w:r>
          <w:rPr>
            <w:rStyle w:val="Hyperlink"/>
            <w:sz w:val="24"/>
          </w:rPr>
          <w:t>http://acconline.austincc.edu</w:t>
        </w:r>
      </w:hyperlink>
      <w:r>
        <w:rPr>
          <w:sz w:val="24"/>
        </w:rPr>
        <w:t xml:space="preserve"> and the ACCmail accounts will be used as the official communication system during this semester.  Lecture notes, handouts, changes to course schedule or assignments and your grades will be posted on Blackboard and all email communication will be via the ACCmail accounts.  All students are expected to check both Blackboard and their ACCmail accounts on a regular basis.  For information on how to log onto Blackboard and ACCmail please visit the following sites: </w:t>
      </w:r>
      <w:hyperlink r:id="rId16" w:history="1">
        <w:r>
          <w:rPr>
            <w:rStyle w:val="Hyperlink"/>
            <w:sz w:val="24"/>
          </w:rPr>
          <w:t>http://irt.austincc.edu/blackboard/StudentSupport.php</w:t>
        </w:r>
      </w:hyperlink>
      <w:r>
        <w:rPr>
          <w:sz w:val="24"/>
        </w:rPr>
        <w:t xml:space="preserve"> and </w:t>
      </w:r>
      <w:hyperlink r:id="rId17" w:history="1">
        <w:r>
          <w:rPr>
            <w:rStyle w:val="Hyperlink"/>
            <w:sz w:val="24"/>
          </w:rPr>
          <w:t>http://www.austincc.edu/google/</w:t>
        </w:r>
      </w:hyperlink>
      <w:r>
        <w:rPr>
          <w:sz w:val="24"/>
        </w:rPr>
        <w:t>.</w:t>
      </w:r>
    </w:p>
    <w:p w:rsidR="00FA7395" w:rsidRPr="00840D6B" w:rsidRDefault="00FA7395" w:rsidP="00B63690">
      <w:pPr>
        <w:pStyle w:val="Heading2"/>
      </w:pPr>
      <w:r w:rsidRPr="00840D6B">
        <w:t>Safety Statement</w:t>
      </w:r>
    </w:p>
    <w:p w:rsidR="00FA7395" w:rsidRDefault="00FA7395" w:rsidP="00221567">
      <w:pPr>
        <w:keepNext/>
        <w:keepLines/>
        <w:tabs>
          <w:tab w:val="left" w:pos="5310"/>
        </w:tabs>
        <w:spacing w:after="120"/>
        <w:rPr>
          <w:sz w:val="24"/>
        </w:rPr>
      </w:pPr>
      <w:r>
        <w:rPr>
          <w:sz w:val="24"/>
        </w:rPr>
        <w:t xml:space="preserve">Each student is expected to learn and comply with ACC environmental, health and safety procedures and agree to follow ACC safety policies.  Emergency posters and Campus Safety Plans are posted in each classroom.  Additional information about safety procedures and how to sign up to be notified in case of an emergency can be found at </w:t>
      </w:r>
      <w:hyperlink r:id="rId18" w:history="1">
        <w:r w:rsidRPr="008332FB">
          <w:rPr>
            <w:rStyle w:val="Hyperlink"/>
            <w:sz w:val="24"/>
          </w:rPr>
          <w:t>http://www.austincc.edu/emergency/</w:t>
        </w:r>
      </w:hyperlink>
      <w:r>
        <w:rPr>
          <w:sz w:val="24"/>
        </w:rPr>
        <w:t xml:space="preserve"> .</w:t>
      </w:r>
    </w:p>
    <w:p w:rsidR="00FA7395" w:rsidRDefault="00FA7395" w:rsidP="00221567">
      <w:pPr>
        <w:tabs>
          <w:tab w:val="left" w:pos="5310"/>
        </w:tabs>
        <w:spacing w:after="120"/>
        <w:rPr>
          <w:sz w:val="24"/>
        </w:rPr>
      </w:pPr>
      <w:r>
        <w:rPr>
          <w:sz w:val="24"/>
        </w:rPr>
        <w:t>Anyone who thoughtlessly or intentionally jeopardizes the health or safety of another individual will be immediately dismissed from the day’s activity, may be withdrawn from the class, and / or barred from attending future activities.</w:t>
      </w:r>
    </w:p>
    <w:p w:rsidR="00FA7395" w:rsidRDefault="00FA7395">
      <w:pPr>
        <w:rPr>
          <w:b/>
          <w:sz w:val="24"/>
        </w:rPr>
      </w:pPr>
      <w:r>
        <w:rPr>
          <w:b/>
          <w:sz w:val="24"/>
        </w:rPr>
        <w:br w:type="page"/>
      </w:r>
    </w:p>
    <w:p w:rsidR="00FA7395" w:rsidRDefault="00FA7395" w:rsidP="004A0869">
      <w:pPr>
        <w:rPr>
          <w:b/>
          <w:sz w:val="24"/>
        </w:rPr>
      </w:pPr>
      <w:r w:rsidRPr="00840D6B">
        <w:rPr>
          <w:b/>
          <w:sz w:val="24"/>
        </w:rPr>
        <w:t>COURSE SCHEDULE</w:t>
      </w:r>
    </w:p>
    <w:p w:rsidR="00FA7395" w:rsidRDefault="00FA7395" w:rsidP="004A0869">
      <w:pPr>
        <w:rPr>
          <w:sz w:val="24"/>
        </w:rPr>
      </w:pPr>
      <w:r>
        <w:rPr>
          <w:sz w:val="24"/>
        </w:rPr>
        <w:t>This proposed schedule is subject to change, with notice, if circumstances require.</w:t>
      </w:r>
    </w:p>
    <w:p w:rsidR="00FA7395" w:rsidRDefault="00FA7395" w:rsidP="0016381E">
      <w:r w:rsidRPr="00A409C7">
        <w:rPr>
          <w:noProof/>
        </w:rPr>
        <w:drawing>
          <wp:anchor distT="0" distB="0" distL="114300" distR="114300" simplePos="0" relativeHeight="251660288" behindDoc="0" locked="0" layoutInCell="1" allowOverlap="1" wp14:anchorId="298A0048" wp14:editId="2E399263">
            <wp:simplePos x="0" y="0"/>
            <wp:positionH relativeFrom="column">
              <wp:posOffset>-466725</wp:posOffset>
            </wp:positionH>
            <wp:positionV relativeFrom="paragraph">
              <wp:posOffset>173355</wp:posOffset>
            </wp:positionV>
            <wp:extent cx="7054812" cy="61817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70419" cy="61954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395" w:rsidRDefault="00FA7395" w:rsidP="0016381E"/>
    <w:p w:rsidR="00FA7395" w:rsidRDefault="00FA7395" w:rsidP="0016381E"/>
    <w:p w:rsidR="00FA7395" w:rsidRDefault="00FA7395" w:rsidP="0016381E">
      <w:pPr>
        <w:sectPr w:rsidR="00FA7395" w:rsidSect="00FA7395">
          <w:footerReference w:type="default" r:id="rId20"/>
          <w:pgSz w:w="12240" w:h="15840"/>
          <w:pgMar w:top="1440" w:right="1440" w:bottom="1440" w:left="1440" w:header="720" w:footer="720" w:gutter="0"/>
          <w:pgNumType w:start="1"/>
          <w:cols w:space="720"/>
          <w:docGrid w:linePitch="272"/>
        </w:sectPr>
      </w:pPr>
    </w:p>
    <w:p w:rsidR="00FA7395" w:rsidRDefault="00FA7395" w:rsidP="0016381E"/>
    <w:sectPr w:rsidR="00FA7395" w:rsidSect="00FA7395">
      <w:footerReference w:type="default" r:id="rId21"/>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395" w:rsidRDefault="00FA7395">
      <w:r>
        <w:separator/>
      </w:r>
    </w:p>
  </w:endnote>
  <w:endnote w:type="continuationSeparator" w:id="0">
    <w:p w:rsidR="00FA7395" w:rsidRDefault="00FA7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395" w:rsidRDefault="00627B32" w:rsidP="00F60E6D">
    <w:pPr>
      <w:pStyle w:val="Footer"/>
    </w:pPr>
    <w:sdt>
      <w:sdtPr>
        <w:id w:val="-535344544"/>
        <w:docPartObj>
          <w:docPartGallery w:val="Page Numbers (Bottom of Page)"/>
          <w:docPartUnique/>
        </w:docPartObj>
      </w:sdtPr>
      <w:sdtEndPr/>
      <w:sdtContent>
        <w:sdt>
          <w:sdtPr>
            <w:id w:val="-1783020501"/>
            <w:docPartObj>
              <w:docPartGallery w:val="Page Numbers (Top of Page)"/>
              <w:docPartUnique/>
            </w:docPartObj>
          </w:sdtPr>
          <w:sdtEndPr/>
          <w:sdtContent>
            <w:r w:rsidR="00FA7395">
              <w:t>Revised 8/29/2016</w:t>
            </w:r>
            <w:r w:rsidR="00FA7395">
              <w:tab/>
              <w:t xml:space="preserve">Page </w:t>
            </w:r>
            <w:r w:rsidR="00FA7395">
              <w:rPr>
                <w:b/>
                <w:bCs/>
                <w:sz w:val="24"/>
                <w:szCs w:val="24"/>
              </w:rPr>
              <w:fldChar w:fldCharType="begin"/>
            </w:r>
            <w:r w:rsidR="00FA7395">
              <w:rPr>
                <w:b/>
                <w:bCs/>
              </w:rPr>
              <w:instrText xml:space="preserve"> PAGE </w:instrText>
            </w:r>
            <w:r w:rsidR="00FA7395">
              <w:rPr>
                <w:b/>
                <w:bCs/>
                <w:sz w:val="24"/>
                <w:szCs w:val="24"/>
              </w:rPr>
              <w:fldChar w:fldCharType="separate"/>
            </w:r>
            <w:r>
              <w:rPr>
                <w:b/>
                <w:bCs/>
                <w:noProof/>
              </w:rPr>
              <w:t>1</w:t>
            </w:r>
            <w:r w:rsidR="00FA7395">
              <w:rPr>
                <w:b/>
                <w:bCs/>
                <w:sz w:val="24"/>
                <w:szCs w:val="24"/>
              </w:rPr>
              <w:fldChar w:fldCharType="end"/>
            </w:r>
            <w:r w:rsidR="00FA7395">
              <w:t xml:space="preserve"> of </w:t>
            </w:r>
            <w:r w:rsidR="00FA7395">
              <w:rPr>
                <w:b/>
                <w:bCs/>
                <w:sz w:val="24"/>
                <w:szCs w:val="24"/>
              </w:rPr>
              <w:fldChar w:fldCharType="begin"/>
            </w:r>
            <w:r w:rsidR="00FA7395">
              <w:rPr>
                <w:b/>
                <w:bCs/>
              </w:rPr>
              <w:instrText xml:space="preserve"> NUMPAGES  </w:instrText>
            </w:r>
            <w:r w:rsidR="00FA7395">
              <w:rPr>
                <w:b/>
                <w:bCs/>
                <w:sz w:val="24"/>
                <w:szCs w:val="24"/>
              </w:rPr>
              <w:fldChar w:fldCharType="separate"/>
            </w:r>
            <w:r>
              <w:rPr>
                <w:b/>
                <w:bCs/>
                <w:noProof/>
              </w:rPr>
              <w:t>8</w:t>
            </w:r>
            <w:r w:rsidR="00FA7395">
              <w:rPr>
                <w:b/>
                <w:bCs/>
                <w:sz w:val="24"/>
                <w:szCs w:val="24"/>
              </w:rPr>
              <w:fldChar w:fldCharType="end"/>
            </w:r>
          </w:sdtContent>
        </w:sdt>
      </w:sdtContent>
    </w:sdt>
    <w:r w:rsidR="00FA7395">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463" w:rsidRDefault="00627B32" w:rsidP="00F60E6D">
    <w:pPr>
      <w:pStyle w:val="Footer"/>
    </w:pPr>
    <w:sdt>
      <w:sdtPr>
        <w:id w:val="-1765221009"/>
        <w:docPartObj>
          <w:docPartGallery w:val="Page Numbers (Bottom of Page)"/>
          <w:docPartUnique/>
        </w:docPartObj>
      </w:sdtPr>
      <w:sdtEndPr/>
      <w:sdtContent>
        <w:sdt>
          <w:sdtPr>
            <w:id w:val="-1669238322"/>
            <w:docPartObj>
              <w:docPartGallery w:val="Page Numbers (Top of Page)"/>
              <w:docPartUnique/>
            </w:docPartObj>
          </w:sdtPr>
          <w:sdtEndPr/>
          <w:sdtContent>
            <w:r w:rsidR="00A54463">
              <w:t>Revised 8/29/2016</w:t>
            </w:r>
            <w:r w:rsidR="00A54463">
              <w:tab/>
              <w:t xml:space="preserve">Page </w:t>
            </w:r>
            <w:r w:rsidR="00A54463">
              <w:rPr>
                <w:b/>
                <w:bCs/>
                <w:sz w:val="24"/>
                <w:szCs w:val="24"/>
              </w:rPr>
              <w:fldChar w:fldCharType="begin"/>
            </w:r>
            <w:r w:rsidR="00A54463">
              <w:rPr>
                <w:b/>
                <w:bCs/>
              </w:rPr>
              <w:instrText xml:space="preserve"> PAGE </w:instrText>
            </w:r>
            <w:r w:rsidR="00A54463">
              <w:rPr>
                <w:b/>
                <w:bCs/>
                <w:sz w:val="24"/>
                <w:szCs w:val="24"/>
              </w:rPr>
              <w:fldChar w:fldCharType="separate"/>
            </w:r>
            <w:r w:rsidR="00FA7395">
              <w:rPr>
                <w:b/>
                <w:bCs/>
                <w:noProof/>
              </w:rPr>
              <w:t>1</w:t>
            </w:r>
            <w:r w:rsidR="00A54463">
              <w:rPr>
                <w:b/>
                <w:bCs/>
                <w:sz w:val="24"/>
                <w:szCs w:val="24"/>
              </w:rPr>
              <w:fldChar w:fldCharType="end"/>
            </w:r>
            <w:r w:rsidR="00A54463">
              <w:t xml:space="preserve"> of </w:t>
            </w:r>
            <w:r w:rsidR="00A54463">
              <w:rPr>
                <w:b/>
                <w:bCs/>
                <w:sz w:val="24"/>
                <w:szCs w:val="24"/>
              </w:rPr>
              <w:fldChar w:fldCharType="begin"/>
            </w:r>
            <w:r w:rsidR="00A54463">
              <w:rPr>
                <w:b/>
                <w:bCs/>
              </w:rPr>
              <w:instrText xml:space="preserve"> NUMPAGES  </w:instrText>
            </w:r>
            <w:r w:rsidR="00A54463">
              <w:rPr>
                <w:b/>
                <w:bCs/>
                <w:sz w:val="24"/>
                <w:szCs w:val="24"/>
              </w:rPr>
              <w:fldChar w:fldCharType="separate"/>
            </w:r>
            <w:r w:rsidR="00FA7395">
              <w:rPr>
                <w:b/>
                <w:bCs/>
                <w:noProof/>
              </w:rPr>
              <w:t>1</w:t>
            </w:r>
            <w:r w:rsidR="00A54463">
              <w:rPr>
                <w:b/>
                <w:bCs/>
                <w:sz w:val="24"/>
                <w:szCs w:val="24"/>
              </w:rPr>
              <w:fldChar w:fldCharType="end"/>
            </w:r>
          </w:sdtContent>
        </w:sdt>
      </w:sdtContent>
    </w:sdt>
    <w:r w:rsidR="00A544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395" w:rsidRDefault="00FA7395">
      <w:r>
        <w:separator/>
      </w:r>
    </w:p>
  </w:footnote>
  <w:footnote w:type="continuationSeparator" w:id="0">
    <w:p w:rsidR="00FA7395" w:rsidRDefault="00FA7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0BC0637A"/>
    <w:multiLevelType w:val="singleLevel"/>
    <w:tmpl w:val="18143786"/>
    <w:lvl w:ilvl="0">
      <w:start w:val="2"/>
      <w:numFmt w:val="bullet"/>
      <w:lvlText w:val="-"/>
      <w:lvlJc w:val="left"/>
      <w:pPr>
        <w:tabs>
          <w:tab w:val="num" w:pos="360"/>
        </w:tabs>
        <w:ind w:left="360" w:hanging="360"/>
      </w:pPr>
      <w:rPr>
        <w:rFonts w:hint="default"/>
      </w:rPr>
    </w:lvl>
  </w:abstractNum>
  <w:abstractNum w:abstractNumId="1" w15:restartNumberingAfterBreak="1">
    <w:nsid w:val="11714990"/>
    <w:multiLevelType w:val="hybridMultilevel"/>
    <w:tmpl w:val="B36A9B2E"/>
    <w:lvl w:ilvl="0" w:tplc="AD7CD8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1">
    <w:nsid w:val="142C0132"/>
    <w:multiLevelType w:val="hybridMultilevel"/>
    <w:tmpl w:val="1E4E0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1">
    <w:nsid w:val="1F7A4D8C"/>
    <w:multiLevelType w:val="hybridMultilevel"/>
    <w:tmpl w:val="73EEF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1">
    <w:nsid w:val="24C270EE"/>
    <w:multiLevelType w:val="hybridMultilevel"/>
    <w:tmpl w:val="31BECE1C"/>
    <w:lvl w:ilvl="0" w:tplc="7B9CAA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1">
    <w:nsid w:val="24FD2B92"/>
    <w:multiLevelType w:val="hybridMultilevel"/>
    <w:tmpl w:val="8E9EE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1">
    <w:nsid w:val="26B40E66"/>
    <w:multiLevelType w:val="hybridMultilevel"/>
    <w:tmpl w:val="E3BE9E9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1">
    <w:nsid w:val="273D1193"/>
    <w:multiLevelType w:val="singleLevel"/>
    <w:tmpl w:val="E9A27E2A"/>
    <w:lvl w:ilvl="0">
      <w:start w:val="1"/>
      <w:numFmt w:val="decimal"/>
      <w:lvlText w:val="(%1)"/>
      <w:lvlJc w:val="left"/>
      <w:pPr>
        <w:tabs>
          <w:tab w:val="num" w:pos="390"/>
        </w:tabs>
        <w:ind w:left="390" w:hanging="390"/>
      </w:pPr>
      <w:rPr>
        <w:rFonts w:hint="default"/>
      </w:rPr>
    </w:lvl>
  </w:abstractNum>
  <w:abstractNum w:abstractNumId="8" w15:restartNumberingAfterBreak="1">
    <w:nsid w:val="2CAE44E4"/>
    <w:multiLevelType w:val="hybridMultilevel"/>
    <w:tmpl w:val="6346F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1">
    <w:nsid w:val="34E14D19"/>
    <w:multiLevelType w:val="hybridMultilevel"/>
    <w:tmpl w:val="E3BE9E9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1">
    <w:nsid w:val="37643094"/>
    <w:multiLevelType w:val="hybridMultilevel"/>
    <w:tmpl w:val="9F4A56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1">
    <w:nsid w:val="38C80C57"/>
    <w:multiLevelType w:val="hybridMultilevel"/>
    <w:tmpl w:val="8FE2655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1">
    <w:nsid w:val="3C5A1B8F"/>
    <w:multiLevelType w:val="singleLevel"/>
    <w:tmpl w:val="E9A27E2A"/>
    <w:lvl w:ilvl="0">
      <w:start w:val="1"/>
      <w:numFmt w:val="decimal"/>
      <w:lvlText w:val="(%1)"/>
      <w:lvlJc w:val="left"/>
      <w:pPr>
        <w:tabs>
          <w:tab w:val="num" w:pos="390"/>
        </w:tabs>
        <w:ind w:left="390" w:hanging="390"/>
      </w:pPr>
      <w:rPr>
        <w:rFonts w:hint="default"/>
      </w:rPr>
    </w:lvl>
  </w:abstractNum>
  <w:abstractNum w:abstractNumId="13" w15:restartNumberingAfterBreak="1">
    <w:nsid w:val="3E877191"/>
    <w:multiLevelType w:val="singleLevel"/>
    <w:tmpl w:val="04090015"/>
    <w:lvl w:ilvl="0">
      <w:start w:val="1"/>
      <w:numFmt w:val="upperLetter"/>
      <w:lvlText w:val="%1."/>
      <w:lvlJc w:val="left"/>
      <w:pPr>
        <w:tabs>
          <w:tab w:val="num" w:pos="360"/>
        </w:tabs>
        <w:ind w:left="360" w:hanging="360"/>
      </w:pPr>
      <w:rPr>
        <w:rFonts w:hint="default"/>
      </w:rPr>
    </w:lvl>
  </w:abstractNum>
  <w:abstractNum w:abstractNumId="14" w15:restartNumberingAfterBreak="1">
    <w:nsid w:val="571D3A5C"/>
    <w:multiLevelType w:val="multilevel"/>
    <w:tmpl w:val="3D9616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1">
    <w:nsid w:val="5A2461A7"/>
    <w:multiLevelType w:val="hybridMultilevel"/>
    <w:tmpl w:val="31B6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1">
    <w:nsid w:val="5B2328B9"/>
    <w:multiLevelType w:val="hybridMultilevel"/>
    <w:tmpl w:val="325C5F4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1">
    <w:nsid w:val="5ED314A0"/>
    <w:multiLevelType w:val="hybridMultilevel"/>
    <w:tmpl w:val="D4E28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1">
    <w:nsid w:val="6A244650"/>
    <w:multiLevelType w:val="multilevel"/>
    <w:tmpl w:val="8FE2655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1">
    <w:nsid w:val="7370506A"/>
    <w:multiLevelType w:val="singleLevel"/>
    <w:tmpl w:val="E9A27E2A"/>
    <w:lvl w:ilvl="0">
      <w:start w:val="1"/>
      <w:numFmt w:val="decimal"/>
      <w:lvlText w:val="(%1)"/>
      <w:lvlJc w:val="left"/>
      <w:pPr>
        <w:tabs>
          <w:tab w:val="num" w:pos="390"/>
        </w:tabs>
        <w:ind w:left="390" w:hanging="390"/>
      </w:pPr>
      <w:rPr>
        <w:rFonts w:hint="default"/>
      </w:rPr>
    </w:lvl>
  </w:abstractNum>
  <w:abstractNum w:abstractNumId="20" w15:restartNumberingAfterBreak="1">
    <w:nsid w:val="7D6864E5"/>
    <w:multiLevelType w:val="hybridMultilevel"/>
    <w:tmpl w:val="D0B4F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9"/>
  </w:num>
  <w:num w:numId="4">
    <w:abstractNumId w:val="13"/>
  </w:num>
  <w:num w:numId="5">
    <w:abstractNumId w:val="0"/>
  </w:num>
  <w:num w:numId="6">
    <w:abstractNumId w:val="1"/>
  </w:num>
  <w:num w:numId="7">
    <w:abstractNumId w:val="16"/>
  </w:num>
  <w:num w:numId="8">
    <w:abstractNumId w:val="10"/>
  </w:num>
  <w:num w:numId="9">
    <w:abstractNumId w:val="11"/>
  </w:num>
  <w:num w:numId="10">
    <w:abstractNumId w:val="18"/>
  </w:num>
  <w:num w:numId="11">
    <w:abstractNumId w:val="4"/>
  </w:num>
  <w:num w:numId="12">
    <w:abstractNumId w:val="3"/>
  </w:num>
  <w:num w:numId="13">
    <w:abstractNumId w:val="9"/>
  </w:num>
  <w:num w:numId="14">
    <w:abstractNumId w:val="15"/>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7"/>
  </w:num>
  <w:num w:numId="18">
    <w:abstractNumId w:val="8"/>
  </w:num>
  <w:num w:numId="19">
    <w:abstractNumId w:val="5"/>
  </w:num>
  <w:num w:numId="20">
    <w:abstractNumId w:val="2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TIVE" w:val="Syllabus - Fall 2000 MW.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BC7EC0"/>
    <w:rsid w:val="00000133"/>
    <w:rsid w:val="00027913"/>
    <w:rsid w:val="0003198A"/>
    <w:rsid w:val="000326A8"/>
    <w:rsid w:val="0005519B"/>
    <w:rsid w:val="00060C2B"/>
    <w:rsid w:val="0006250F"/>
    <w:rsid w:val="00086BC3"/>
    <w:rsid w:val="00091E3C"/>
    <w:rsid w:val="000A2620"/>
    <w:rsid w:val="000B798C"/>
    <w:rsid w:val="000C1A5D"/>
    <w:rsid w:val="000C3DB8"/>
    <w:rsid w:val="000D1A0B"/>
    <w:rsid w:val="000D2588"/>
    <w:rsid w:val="000F10BF"/>
    <w:rsid w:val="000F2524"/>
    <w:rsid w:val="000F6D72"/>
    <w:rsid w:val="00112921"/>
    <w:rsid w:val="00114C92"/>
    <w:rsid w:val="001240F0"/>
    <w:rsid w:val="00132D7E"/>
    <w:rsid w:val="00134711"/>
    <w:rsid w:val="00142888"/>
    <w:rsid w:val="00161874"/>
    <w:rsid w:val="0016381E"/>
    <w:rsid w:val="001641ED"/>
    <w:rsid w:val="00164DAD"/>
    <w:rsid w:val="00174AB2"/>
    <w:rsid w:val="0018756B"/>
    <w:rsid w:val="001A4055"/>
    <w:rsid w:val="001B3EC0"/>
    <w:rsid w:val="001B7EA2"/>
    <w:rsid w:val="001C040A"/>
    <w:rsid w:val="001F2707"/>
    <w:rsid w:val="00215C35"/>
    <w:rsid w:val="00221567"/>
    <w:rsid w:val="00223266"/>
    <w:rsid w:val="002248FB"/>
    <w:rsid w:val="00231013"/>
    <w:rsid w:val="0023189B"/>
    <w:rsid w:val="00234F88"/>
    <w:rsid w:val="002404FA"/>
    <w:rsid w:val="002508E6"/>
    <w:rsid w:val="00262BA7"/>
    <w:rsid w:val="0026719C"/>
    <w:rsid w:val="002724A8"/>
    <w:rsid w:val="00281712"/>
    <w:rsid w:val="00281CB0"/>
    <w:rsid w:val="00284BFF"/>
    <w:rsid w:val="00287E9A"/>
    <w:rsid w:val="00291F6B"/>
    <w:rsid w:val="002A04CC"/>
    <w:rsid w:val="002B42A8"/>
    <w:rsid w:val="002C3119"/>
    <w:rsid w:val="002C639C"/>
    <w:rsid w:val="002C7988"/>
    <w:rsid w:val="002E386A"/>
    <w:rsid w:val="002F06A0"/>
    <w:rsid w:val="002F66BE"/>
    <w:rsid w:val="003003F6"/>
    <w:rsid w:val="0030501D"/>
    <w:rsid w:val="003126DF"/>
    <w:rsid w:val="00316675"/>
    <w:rsid w:val="00316CDD"/>
    <w:rsid w:val="00320AC1"/>
    <w:rsid w:val="0033075A"/>
    <w:rsid w:val="00331076"/>
    <w:rsid w:val="00335A49"/>
    <w:rsid w:val="00336424"/>
    <w:rsid w:val="003402EE"/>
    <w:rsid w:val="00344235"/>
    <w:rsid w:val="00345A13"/>
    <w:rsid w:val="00350813"/>
    <w:rsid w:val="00354336"/>
    <w:rsid w:val="003644B6"/>
    <w:rsid w:val="00367188"/>
    <w:rsid w:val="00372E25"/>
    <w:rsid w:val="00390536"/>
    <w:rsid w:val="003A2807"/>
    <w:rsid w:val="003A4BE0"/>
    <w:rsid w:val="003B1123"/>
    <w:rsid w:val="003C1582"/>
    <w:rsid w:val="003D245B"/>
    <w:rsid w:val="003D42E6"/>
    <w:rsid w:val="003D6AF5"/>
    <w:rsid w:val="003E03DE"/>
    <w:rsid w:val="003F4E8C"/>
    <w:rsid w:val="003F5AC9"/>
    <w:rsid w:val="004009DB"/>
    <w:rsid w:val="0040435C"/>
    <w:rsid w:val="004047D4"/>
    <w:rsid w:val="0040608C"/>
    <w:rsid w:val="00414F74"/>
    <w:rsid w:val="00423609"/>
    <w:rsid w:val="004252AB"/>
    <w:rsid w:val="00431D91"/>
    <w:rsid w:val="004415D3"/>
    <w:rsid w:val="00445C04"/>
    <w:rsid w:val="004538D2"/>
    <w:rsid w:val="00456376"/>
    <w:rsid w:val="004630E9"/>
    <w:rsid w:val="004709BD"/>
    <w:rsid w:val="00471959"/>
    <w:rsid w:val="004730B8"/>
    <w:rsid w:val="00474218"/>
    <w:rsid w:val="004751D9"/>
    <w:rsid w:val="00477EDC"/>
    <w:rsid w:val="004908C2"/>
    <w:rsid w:val="004923D3"/>
    <w:rsid w:val="00494423"/>
    <w:rsid w:val="004A0869"/>
    <w:rsid w:val="004A7BF3"/>
    <w:rsid w:val="004B1DC1"/>
    <w:rsid w:val="004C5056"/>
    <w:rsid w:val="004D0A40"/>
    <w:rsid w:val="004E3AB3"/>
    <w:rsid w:val="004F1892"/>
    <w:rsid w:val="004F1AA4"/>
    <w:rsid w:val="004F754D"/>
    <w:rsid w:val="00504208"/>
    <w:rsid w:val="00506636"/>
    <w:rsid w:val="00514460"/>
    <w:rsid w:val="005144B6"/>
    <w:rsid w:val="00520115"/>
    <w:rsid w:val="00524CE7"/>
    <w:rsid w:val="005314AD"/>
    <w:rsid w:val="00534D1A"/>
    <w:rsid w:val="005407E4"/>
    <w:rsid w:val="00552CC5"/>
    <w:rsid w:val="00561D45"/>
    <w:rsid w:val="00562DC8"/>
    <w:rsid w:val="00565FE2"/>
    <w:rsid w:val="00567848"/>
    <w:rsid w:val="00577747"/>
    <w:rsid w:val="00577E26"/>
    <w:rsid w:val="0058263A"/>
    <w:rsid w:val="0058732D"/>
    <w:rsid w:val="005914F1"/>
    <w:rsid w:val="00593D93"/>
    <w:rsid w:val="00597CBB"/>
    <w:rsid w:val="005A153D"/>
    <w:rsid w:val="005A3B55"/>
    <w:rsid w:val="005B3DA1"/>
    <w:rsid w:val="005C1490"/>
    <w:rsid w:val="005C4852"/>
    <w:rsid w:val="005E18D1"/>
    <w:rsid w:val="005E19D6"/>
    <w:rsid w:val="005E56D8"/>
    <w:rsid w:val="005E7562"/>
    <w:rsid w:val="005F3363"/>
    <w:rsid w:val="00604EB9"/>
    <w:rsid w:val="00615091"/>
    <w:rsid w:val="0062313A"/>
    <w:rsid w:val="0062554D"/>
    <w:rsid w:val="00627B32"/>
    <w:rsid w:val="00631975"/>
    <w:rsid w:val="00637501"/>
    <w:rsid w:val="006446F8"/>
    <w:rsid w:val="006459C4"/>
    <w:rsid w:val="00650324"/>
    <w:rsid w:val="00650F69"/>
    <w:rsid w:val="00656006"/>
    <w:rsid w:val="00660AFD"/>
    <w:rsid w:val="00664CF8"/>
    <w:rsid w:val="006656BB"/>
    <w:rsid w:val="00677AD7"/>
    <w:rsid w:val="00681210"/>
    <w:rsid w:val="006A5945"/>
    <w:rsid w:val="006B1934"/>
    <w:rsid w:val="006C23FD"/>
    <w:rsid w:val="006C3AF6"/>
    <w:rsid w:val="006C3BF0"/>
    <w:rsid w:val="006D04FF"/>
    <w:rsid w:val="006D1FC8"/>
    <w:rsid w:val="006E1A27"/>
    <w:rsid w:val="006E4ED6"/>
    <w:rsid w:val="006E5027"/>
    <w:rsid w:val="006F1124"/>
    <w:rsid w:val="006F2013"/>
    <w:rsid w:val="0070172E"/>
    <w:rsid w:val="00706F30"/>
    <w:rsid w:val="00721FAD"/>
    <w:rsid w:val="00725336"/>
    <w:rsid w:val="0073341F"/>
    <w:rsid w:val="00741C94"/>
    <w:rsid w:val="00766C72"/>
    <w:rsid w:val="00791BED"/>
    <w:rsid w:val="00797ED7"/>
    <w:rsid w:val="007A0280"/>
    <w:rsid w:val="007A1568"/>
    <w:rsid w:val="007A230C"/>
    <w:rsid w:val="007A5F35"/>
    <w:rsid w:val="007A77F9"/>
    <w:rsid w:val="007B2815"/>
    <w:rsid w:val="007D0CAB"/>
    <w:rsid w:val="007D5A29"/>
    <w:rsid w:val="008076B9"/>
    <w:rsid w:val="00810292"/>
    <w:rsid w:val="00813D3F"/>
    <w:rsid w:val="00815EA7"/>
    <w:rsid w:val="0082085E"/>
    <w:rsid w:val="008231E2"/>
    <w:rsid w:val="00825BD5"/>
    <w:rsid w:val="00841680"/>
    <w:rsid w:val="008440E2"/>
    <w:rsid w:val="00846EA0"/>
    <w:rsid w:val="0085412A"/>
    <w:rsid w:val="008769FA"/>
    <w:rsid w:val="00884F2D"/>
    <w:rsid w:val="00891EF0"/>
    <w:rsid w:val="00895D20"/>
    <w:rsid w:val="008965C7"/>
    <w:rsid w:val="008976E8"/>
    <w:rsid w:val="008A6297"/>
    <w:rsid w:val="008B6B70"/>
    <w:rsid w:val="008C410A"/>
    <w:rsid w:val="008C602D"/>
    <w:rsid w:val="008C70CC"/>
    <w:rsid w:val="008C76BC"/>
    <w:rsid w:val="008D2DF7"/>
    <w:rsid w:val="008D3188"/>
    <w:rsid w:val="008D35F1"/>
    <w:rsid w:val="008E1408"/>
    <w:rsid w:val="008E55B0"/>
    <w:rsid w:val="008E5605"/>
    <w:rsid w:val="008E5F0E"/>
    <w:rsid w:val="008F075B"/>
    <w:rsid w:val="009058DA"/>
    <w:rsid w:val="009138C9"/>
    <w:rsid w:val="00927BB5"/>
    <w:rsid w:val="0093133B"/>
    <w:rsid w:val="009318BE"/>
    <w:rsid w:val="0096116F"/>
    <w:rsid w:val="00964DB4"/>
    <w:rsid w:val="00967A21"/>
    <w:rsid w:val="00970834"/>
    <w:rsid w:val="00973DD2"/>
    <w:rsid w:val="009772B9"/>
    <w:rsid w:val="0097734C"/>
    <w:rsid w:val="00984418"/>
    <w:rsid w:val="009A4977"/>
    <w:rsid w:val="009A79AC"/>
    <w:rsid w:val="009C4042"/>
    <w:rsid w:val="009C46FF"/>
    <w:rsid w:val="009E4E97"/>
    <w:rsid w:val="009F02F8"/>
    <w:rsid w:val="00A02ECB"/>
    <w:rsid w:val="00A05B2E"/>
    <w:rsid w:val="00A1007B"/>
    <w:rsid w:val="00A13848"/>
    <w:rsid w:val="00A14F22"/>
    <w:rsid w:val="00A25862"/>
    <w:rsid w:val="00A409C7"/>
    <w:rsid w:val="00A526DE"/>
    <w:rsid w:val="00A53D7E"/>
    <w:rsid w:val="00A53E2A"/>
    <w:rsid w:val="00A54463"/>
    <w:rsid w:val="00A56F5B"/>
    <w:rsid w:val="00A65B57"/>
    <w:rsid w:val="00A67E4D"/>
    <w:rsid w:val="00A75457"/>
    <w:rsid w:val="00A801D1"/>
    <w:rsid w:val="00A80D2D"/>
    <w:rsid w:val="00A814D4"/>
    <w:rsid w:val="00A81A98"/>
    <w:rsid w:val="00A844B3"/>
    <w:rsid w:val="00A84C16"/>
    <w:rsid w:val="00A872FF"/>
    <w:rsid w:val="00A90A8F"/>
    <w:rsid w:val="00AA1639"/>
    <w:rsid w:val="00AA5394"/>
    <w:rsid w:val="00AB436C"/>
    <w:rsid w:val="00AC2D70"/>
    <w:rsid w:val="00AC4983"/>
    <w:rsid w:val="00AD0402"/>
    <w:rsid w:val="00AE1D83"/>
    <w:rsid w:val="00AE4EEF"/>
    <w:rsid w:val="00AE5B35"/>
    <w:rsid w:val="00AE5EC6"/>
    <w:rsid w:val="00AF2F76"/>
    <w:rsid w:val="00AF4702"/>
    <w:rsid w:val="00B01ECE"/>
    <w:rsid w:val="00B03D99"/>
    <w:rsid w:val="00B14D66"/>
    <w:rsid w:val="00B15DCD"/>
    <w:rsid w:val="00B217C5"/>
    <w:rsid w:val="00B2647A"/>
    <w:rsid w:val="00B34883"/>
    <w:rsid w:val="00B5134F"/>
    <w:rsid w:val="00B52105"/>
    <w:rsid w:val="00B52FFB"/>
    <w:rsid w:val="00B63690"/>
    <w:rsid w:val="00B74A89"/>
    <w:rsid w:val="00B7606A"/>
    <w:rsid w:val="00B934D6"/>
    <w:rsid w:val="00B94752"/>
    <w:rsid w:val="00B97AE4"/>
    <w:rsid w:val="00BA469C"/>
    <w:rsid w:val="00BB29E9"/>
    <w:rsid w:val="00BB5273"/>
    <w:rsid w:val="00BC7EC0"/>
    <w:rsid w:val="00BD2100"/>
    <w:rsid w:val="00BD6B23"/>
    <w:rsid w:val="00BF03BF"/>
    <w:rsid w:val="00BF2CD5"/>
    <w:rsid w:val="00BF7AA9"/>
    <w:rsid w:val="00C03408"/>
    <w:rsid w:val="00C07285"/>
    <w:rsid w:val="00C07FFA"/>
    <w:rsid w:val="00C22568"/>
    <w:rsid w:val="00C240B5"/>
    <w:rsid w:val="00C267AE"/>
    <w:rsid w:val="00C31A52"/>
    <w:rsid w:val="00C3317F"/>
    <w:rsid w:val="00C34927"/>
    <w:rsid w:val="00C35032"/>
    <w:rsid w:val="00C3778F"/>
    <w:rsid w:val="00C37D61"/>
    <w:rsid w:val="00C4023F"/>
    <w:rsid w:val="00C449B8"/>
    <w:rsid w:val="00C5138E"/>
    <w:rsid w:val="00C60249"/>
    <w:rsid w:val="00C70265"/>
    <w:rsid w:val="00C8511A"/>
    <w:rsid w:val="00C851F1"/>
    <w:rsid w:val="00CA02D0"/>
    <w:rsid w:val="00CB6473"/>
    <w:rsid w:val="00CB7084"/>
    <w:rsid w:val="00CB7FC4"/>
    <w:rsid w:val="00CC66CF"/>
    <w:rsid w:val="00CC72F6"/>
    <w:rsid w:val="00CD1493"/>
    <w:rsid w:val="00CF45E3"/>
    <w:rsid w:val="00CF6D15"/>
    <w:rsid w:val="00D01AD1"/>
    <w:rsid w:val="00D02DB8"/>
    <w:rsid w:val="00D103DC"/>
    <w:rsid w:val="00D1200D"/>
    <w:rsid w:val="00D133F9"/>
    <w:rsid w:val="00D2643A"/>
    <w:rsid w:val="00D34D3E"/>
    <w:rsid w:val="00D36B76"/>
    <w:rsid w:val="00D40AB0"/>
    <w:rsid w:val="00D66589"/>
    <w:rsid w:val="00D721A4"/>
    <w:rsid w:val="00D86337"/>
    <w:rsid w:val="00D92E65"/>
    <w:rsid w:val="00DB46D3"/>
    <w:rsid w:val="00DB7F90"/>
    <w:rsid w:val="00DD4AD6"/>
    <w:rsid w:val="00DE21DC"/>
    <w:rsid w:val="00DF5ED8"/>
    <w:rsid w:val="00E33FF1"/>
    <w:rsid w:val="00E37B72"/>
    <w:rsid w:val="00E4705E"/>
    <w:rsid w:val="00E549AE"/>
    <w:rsid w:val="00E55DDC"/>
    <w:rsid w:val="00E57257"/>
    <w:rsid w:val="00E57625"/>
    <w:rsid w:val="00E6431C"/>
    <w:rsid w:val="00E65A39"/>
    <w:rsid w:val="00E65C56"/>
    <w:rsid w:val="00E66F66"/>
    <w:rsid w:val="00E91B71"/>
    <w:rsid w:val="00EA3194"/>
    <w:rsid w:val="00EC307A"/>
    <w:rsid w:val="00ED32DD"/>
    <w:rsid w:val="00EF0553"/>
    <w:rsid w:val="00EF7467"/>
    <w:rsid w:val="00F015B0"/>
    <w:rsid w:val="00F07E70"/>
    <w:rsid w:val="00F12135"/>
    <w:rsid w:val="00F2495B"/>
    <w:rsid w:val="00F249BE"/>
    <w:rsid w:val="00F33BE4"/>
    <w:rsid w:val="00F379F5"/>
    <w:rsid w:val="00F45500"/>
    <w:rsid w:val="00F50BEE"/>
    <w:rsid w:val="00F53F2E"/>
    <w:rsid w:val="00F60E6D"/>
    <w:rsid w:val="00F65904"/>
    <w:rsid w:val="00F85766"/>
    <w:rsid w:val="00FA0E13"/>
    <w:rsid w:val="00FA48FD"/>
    <w:rsid w:val="00FA7395"/>
    <w:rsid w:val="00FC4EF8"/>
    <w:rsid w:val="00FC7C7C"/>
    <w:rsid w:val="00FC7E07"/>
    <w:rsid w:val="00FD1E69"/>
    <w:rsid w:val="00FD4956"/>
    <w:rsid w:val="00FD6A46"/>
    <w:rsid w:val="00FD7089"/>
    <w:rsid w:val="00FE464B"/>
    <w:rsid w:val="00FE5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hapeDefaults>
    <o:shapedefaults v:ext="edit" spidmax="1026"/>
    <o:shapelayout v:ext="edit">
      <o:idmap v:ext="edit" data="1"/>
    </o:shapelayout>
  </w:shapeDefaults>
  <w:decimalSymbol w:val="."/>
  <w:listSeparator w:val=","/>
  <w15:docId w15:val="{5C9ABFD9-1721-494E-BDE4-A555E379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892"/>
  </w:style>
  <w:style w:type="paragraph" w:styleId="Heading1">
    <w:name w:val="heading 1"/>
    <w:basedOn w:val="Heading3"/>
    <w:next w:val="Normal"/>
    <w:link w:val="Heading1Char"/>
    <w:qFormat/>
    <w:rsid w:val="00B63690"/>
    <w:pPr>
      <w:spacing w:after="120"/>
      <w:outlineLvl w:val="0"/>
    </w:pPr>
    <w:rPr>
      <w:sz w:val="28"/>
      <w:szCs w:val="28"/>
    </w:rPr>
  </w:style>
  <w:style w:type="paragraph" w:styleId="Heading2">
    <w:name w:val="heading 2"/>
    <w:basedOn w:val="Normal"/>
    <w:next w:val="Normal"/>
    <w:link w:val="Heading2Char"/>
    <w:qFormat/>
    <w:rsid w:val="00B63690"/>
    <w:pPr>
      <w:keepNext/>
      <w:spacing w:after="120"/>
      <w:outlineLvl w:val="1"/>
    </w:pPr>
    <w:rPr>
      <w:b/>
      <w:sz w:val="24"/>
    </w:rPr>
  </w:style>
  <w:style w:type="paragraph" w:styleId="Heading3">
    <w:name w:val="heading 3"/>
    <w:basedOn w:val="Normal"/>
    <w:next w:val="Normal"/>
    <w:qFormat/>
    <w:rsid w:val="006C3AF6"/>
    <w:pPr>
      <w:keepNext/>
      <w:outlineLvl w:val="2"/>
    </w:pPr>
    <w:rPr>
      <w:b/>
      <w:bCs/>
      <w:sz w:val="22"/>
      <w:szCs w:val="22"/>
    </w:rPr>
  </w:style>
  <w:style w:type="paragraph" w:styleId="Heading4">
    <w:name w:val="heading 4"/>
    <w:basedOn w:val="Normal"/>
    <w:next w:val="Normal"/>
    <w:qFormat/>
    <w:rsid w:val="004F1892"/>
    <w:pPr>
      <w:keepNext/>
      <w:outlineLvl w:val="3"/>
    </w:pPr>
    <w:rPr>
      <w:i/>
      <w:iCs/>
      <w:sz w:val="24"/>
    </w:rPr>
  </w:style>
  <w:style w:type="paragraph" w:styleId="Heading5">
    <w:name w:val="heading 5"/>
    <w:basedOn w:val="Normal"/>
    <w:next w:val="Normal"/>
    <w:qFormat/>
    <w:rsid w:val="004F1892"/>
    <w:pPr>
      <w:keepNext/>
      <w:jc w:val="center"/>
      <w:outlineLvl w:val="4"/>
    </w:pPr>
    <w:rPr>
      <w:b/>
      <w:bCs/>
      <w:sz w:val="24"/>
    </w:rPr>
  </w:style>
  <w:style w:type="paragraph" w:styleId="Heading6">
    <w:name w:val="heading 6"/>
    <w:basedOn w:val="Normal"/>
    <w:next w:val="Normal"/>
    <w:qFormat/>
    <w:rsid w:val="004F1892"/>
    <w:pPr>
      <w:keepNext/>
      <w:autoSpaceDE w:val="0"/>
      <w:autoSpaceDN w:val="0"/>
      <w:adjustRightInd w:val="0"/>
      <w:outlineLvl w:val="5"/>
    </w:pPr>
    <w:rPr>
      <w:b/>
      <w:bCs/>
      <w:i/>
      <w:iCs/>
      <w:color w:val="000000"/>
      <w:sz w:val="24"/>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1892"/>
    <w:rPr>
      <w:sz w:val="24"/>
    </w:rPr>
  </w:style>
  <w:style w:type="character" w:styleId="Hyperlink">
    <w:name w:val="Hyperlink"/>
    <w:rsid w:val="004F1892"/>
    <w:rPr>
      <w:color w:val="0000FF"/>
      <w:u w:val="single"/>
    </w:rPr>
  </w:style>
  <w:style w:type="paragraph" w:styleId="Header">
    <w:name w:val="header"/>
    <w:basedOn w:val="Normal"/>
    <w:rsid w:val="004F1892"/>
    <w:pPr>
      <w:tabs>
        <w:tab w:val="center" w:pos="4320"/>
        <w:tab w:val="right" w:pos="8640"/>
      </w:tabs>
    </w:pPr>
  </w:style>
  <w:style w:type="paragraph" w:styleId="Footer">
    <w:name w:val="footer"/>
    <w:basedOn w:val="Normal"/>
    <w:link w:val="FooterChar"/>
    <w:uiPriority w:val="99"/>
    <w:rsid w:val="004F1892"/>
    <w:pPr>
      <w:tabs>
        <w:tab w:val="center" w:pos="4320"/>
        <w:tab w:val="right" w:pos="8640"/>
      </w:tabs>
    </w:pPr>
  </w:style>
  <w:style w:type="character" w:styleId="PageNumber">
    <w:name w:val="page number"/>
    <w:basedOn w:val="DefaultParagraphFont"/>
    <w:rsid w:val="004F1892"/>
  </w:style>
  <w:style w:type="character" w:styleId="FollowedHyperlink">
    <w:name w:val="FollowedHyperlink"/>
    <w:rsid w:val="004F1892"/>
    <w:rPr>
      <w:color w:val="800080"/>
      <w:u w:val="single"/>
    </w:rPr>
  </w:style>
  <w:style w:type="paragraph" w:styleId="Title">
    <w:name w:val="Title"/>
    <w:basedOn w:val="Normal"/>
    <w:qFormat/>
    <w:rsid w:val="004F1892"/>
    <w:pPr>
      <w:jc w:val="center"/>
    </w:pPr>
    <w:rPr>
      <w:b/>
      <w:sz w:val="24"/>
    </w:rPr>
  </w:style>
  <w:style w:type="paragraph" w:styleId="BodyText2">
    <w:name w:val="Body Text 2"/>
    <w:basedOn w:val="Normal"/>
    <w:rsid w:val="004F1892"/>
    <w:pPr>
      <w:autoSpaceDE w:val="0"/>
      <w:autoSpaceDN w:val="0"/>
      <w:adjustRightInd w:val="0"/>
    </w:pPr>
    <w:rPr>
      <w:color w:val="000000"/>
      <w:sz w:val="24"/>
      <w:szCs w:val="16"/>
    </w:rPr>
  </w:style>
  <w:style w:type="paragraph" w:styleId="BodyTextIndent">
    <w:name w:val="Body Text Indent"/>
    <w:basedOn w:val="Normal"/>
    <w:rsid w:val="004F1892"/>
    <w:pPr>
      <w:autoSpaceDE w:val="0"/>
      <w:autoSpaceDN w:val="0"/>
      <w:adjustRightInd w:val="0"/>
      <w:ind w:left="720"/>
    </w:pPr>
    <w:rPr>
      <w:color w:val="000000"/>
      <w:sz w:val="24"/>
      <w:szCs w:val="16"/>
    </w:rPr>
  </w:style>
  <w:style w:type="paragraph" w:styleId="BodyTextIndent2">
    <w:name w:val="Body Text Indent 2"/>
    <w:basedOn w:val="Normal"/>
    <w:rsid w:val="004F1892"/>
    <w:pPr>
      <w:tabs>
        <w:tab w:val="left" w:pos="5310"/>
      </w:tabs>
      <w:ind w:left="720"/>
    </w:pPr>
    <w:rPr>
      <w:sz w:val="24"/>
    </w:rPr>
  </w:style>
  <w:style w:type="paragraph" w:styleId="BalloonText">
    <w:name w:val="Balloon Text"/>
    <w:basedOn w:val="Normal"/>
    <w:semiHidden/>
    <w:rsid w:val="00615091"/>
    <w:rPr>
      <w:rFonts w:ascii="Tahoma" w:hAnsi="Tahoma" w:cs="Tahoma"/>
      <w:sz w:val="16"/>
      <w:szCs w:val="16"/>
    </w:rPr>
  </w:style>
  <w:style w:type="character" w:customStyle="1" w:styleId="Heading2Char">
    <w:name w:val="Heading 2 Char"/>
    <w:link w:val="Heading2"/>
    <w:rsid w:val="00B63690"/>
    <w:rPr>
      <w:b/>
      <w:sz w:val="24"/>
    </w:rPr>
  </w:style>
  <w:style w:type="character" w:customStyle="1" w:styleId="BodyTextChar">
    <w:name w:val="Body Text Char"/>
    <w:link w:val="BodyText"/>
    <w:rsid w:val="00C240B5"/>
    <w:rPr>
      <w:sz w:val="24"/>
    </w:rPr>
  </w:style>
  <w:style w:type="character" w:customStyle="1" w:styleId="Heading1Char">
    <w:name w:val="Heading 1 Char"/>
    <w:link w:val="Heading1"/>
    <w:rsid w:val="00B63690"/>
    <w:rPr>
      <w:b/>
      <w:bCs/>
      <w:sz w:val="28"/>
      <w:szCs w:val="28"/>
    </w:rPr>
  </w:style>
  <w:style w:type="paragraph" w:customStyle="1" w:styleId="Default">
    <w:name w:val="Default"/>
    <w:rsid w:val="008E5605"/>
    <w:pPr>
      <w:autoSpaceDE w:val="0"/>
      <w:autoSpaceDN w:val="0"/>
      <w:adjustRightInd w:val="0"/>
    </w:pPr>
    <w:rPr>
      <w:color w:val="000000"/>
      <w:sz w:val="24"/>
      <w:szCs w:val="24"/>
    </w:rPr>
  </w:style>
  <w:style w:type="paragraph" w:styleId="NormalWeb">
    <w:name w:val="Normal (Web)"/>
    <w:basedOn w:val="Normal"/>
    <w:uiPriority w:val="99"/>
    <w:unhideWhenUsed/>
    <w:rsid w:val="00EA3194"/>
    <w:pPr>
      <w:spacing w:before="100" w:beforeAutospacing="1" w:after="100" w:afterAutospacing="1"/>
    </w:pPr>
    <w:rPr>
      <w:rFonts w:eastAsia="Calibri"/>
      <w:sz w:val="24"/>
      <w:szCs w:val="24"/>
    </w:rPr>
  </w:style>
  <w:style w:type="table" w:styleId="TableGrid">
    <w:name w:val="Table Grid"/>
    <w:basedOn w:val="TableNormal"/>
    <w:rsid w:val="00B03D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D35F1"/>
    <w:rPr>
      <w:sz w:val="16"/>
      <w:szCs w:val="16"/>
    </w:rPr>
  </w:style>
  <w:style w:type="paragraph" w:styleId="CommentText">
    <w:name w:val="annotation text"/>
    <w:basedOn w:val="Normal"/>
    <w:link w:val="CommentTextChar"/>
    <w:rsid w:val="008D35F1"/>
  </w:style>
  <w:style w:type="character" w:customStyle="1" w:styleId="CommentTextChar">
    <w:name w:val="Comment Text Char"/>
    <w:basedOn w:val="DefaultParagraphFont"/>
    <w:link w:val="CommentText"/>
    <w:rsid w:val="008D35F1"/>
  </w:style>
  <w:style w:type="paragraph" w:styleId="CommentSubject">
    <w:name w:val="annotation subject"/>
    <w:basedOn w:val="CommentText"/>
    <w:next w:val="CommentText"/>
    <w:link w:val="CommentSubjectChar"/>
    <w:rsid w:val="008D35F1"/>
    <w:rPr>
      <w:b/>
      <w:bCs/>
    </w:rPr>
  </w:style>
  <w:style w:type="character" w:customStyle="1" w:styleId="CommentSubjectChar">
    <w:name w:val="Comment Subject Char"/>
    <w:link w:val="CommentSubject"/>
    <w:rsid w:val="008D35F1"/>
    <w:rPr>
      <w:b/>
      <w:bCs/>
    </w:rPr>
  </w:style>
  <w:style w:type="character" w:customStyle="1" w:styleId="FooterChar">
    <w:name w:val="Footer Char"/>
    <w:basedOn w:val="DefaultParagraphFont"/>
    <w:link w:val="Footer"/>
    <w:uiPriority w:val="99"/>
    <w:rsid w:val="0090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06595">
      <w:bodyDiv w:val="1"/>
      <w:marLeft w:val="0"/>
      <w:marRight w:val="0"/>
      <w:marTop w:val="0"/>
      <w:marBottom w:val="0"/>
      <w:divBdr>
        <w:top w:val="none" w:sz="0" w:space="0" w:color="auto"/>
        <w:left w:val="none" w:sz="0" w:space="0" w:color="auto"/>
        <w:bottom w:val="none" w:sz="0" w:space="0" w:color="auto"/>
        <w:right w:val="none" w:sz="0" w:space="0" w:color="auto"/>
      </w:divBdr>
    </w:div>
    <w:div w:id="559177302">
      <w:bodyDiv w:val="1"/>
      <w:marLeft w:val="0"/>
      <w:marRight w:val="0"/>
      <w:marTop w:val="0"/>
      <w:marBottom w:val="0"/>
      <w:divBdr>
        <w:top w:val="none" w:sz="0" w:space="0" w:color="auto"/>
        <w:left w:val="none" w:sz="0" w:space="0" w:color="auto"/>
        <w:bottom w:val="none" w:sz="0" w:space="0" w:color="auto"/>
        <w:right w:val="none" w:sz="0" w:space="0" w:color="auto"/>
      </w:divBdr>
    </w:div>
    <w:div w:id="916212795">
      <w:bodyDiv w:val="1"/>
      <w:marLeft w:val="0"/>
      <w:marRight w:val="0"/>
      <w:marTop w:val="0"/>
      <w:marBottom w:val="0"/>
      <w:divBdr>
        <w:top w:val="none" w:sz="0" w:space="0" w:color="auto"/>
        <w:left w:val="none" w:sz="0" w:space="0" w:color="auto"/>
        <w:bottom w:val="none" w:sz="0" w:space="0" w:color="auto"/>
        <w:right w:val="none" w:sz="0" w:space="0" w:color="auto"/>
      </w:divBdr>
    </w:div>
    <w:div w:id="963346415">
      <w:bodyDiv w:val="1"/>
      <w:marLeft w:val="0"/>
      <w:marRight w:val="0"/>
      <w:marTop w:val="0"/>
      <w:marBottom w:val="0"/>
      <w:divBdr>
        <w:top w:val="none" w:sz="0" w:space="0" w:color="auto"/>
        <w:left w:val="none" w:sz="0" w:space="0" w:color="auto"/>
        <w:bottom w:val="none" w:sz="0" w:space="0" w:color="auto"/>
        <w:right w:val="none" w:sz="0" w:space="0" w:color="auto"/>
      </w:divBdr>
    </w:div>
    <w:div w:id="1515072000">
      <w:bodyDiv w:val="1"/>
      <w:marLeft w:val="0"/>
      <w:marRight w:val="0"/>
      <w:marTop w:val="0"/>
      <w:marBottom w:val="0"/>
      <w:divBdr>
        <w:top w:val="none" w:sz="0" w:space="0" w:color="auto"/>
        <w:left w:val="none" w:sz="0" w:space="0" w:color="auto"/>
        <w:bottom w:val="none" w:sz="0" w:space="0" w:color="auto"/>
        <w:right w:val="none" w:sz="0" w:space="0" w:color="auto"/>
      </w:divBdr>
    </w:div>
    <w:div w:id="1706059664">
      <w:bodyDiv w:val="1"/>
      <w:marLeft w:val="0"/>
      <w:marRight w:val="0"/>
      <w:marTop w:val="0"/>
      <w:marBottom w:val="0"/>
      <w:divBdr>
        <w:top w:val="none" w:sz="0" w:space="0" w:color="auto"/>
        <w:left w:val="none" w:sz="0" w:space="0" w:color="auto"/>
        <w:bottom w:val="none" w:sz="0" w:space="0" w:color="auto"/>
        <w:right w:val="none" w:sz="0" w:space="0" w:color="auto"/>
      </w:divBdr>
    </w:div>
    <w:div w:id="1712075733">
      <w:bodyDiv w:val="1"/>
      <w:marLeft w:val="0"/>
      <w:marRight w:val="0"/>
      <w:marTop w:val="0"/>
      <w:marBottom w:val="0"/>
      <w:divBdr>
        <w:top w:val="none" w:sz="0" w:space="0" w:color="auto"/>
        <w:left w:val="none" w:sz="0" w:space="0" w:color="auto"/>
        <w:bottom w:val="none" w:sz="0" w:space="0" w:color="auto"/>
        <w:right w:val="none" w:sz="0" w:space="0" w:color="auto"/>
      </w:divBdr>
    </w:div>
    <w:div w:id="173808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6.austincc.edu/directory/info.php?id=cgregory" TargetMode="External"/><Relationship Id="rId13" Type="http://schemas.openxmlformats.org/officeDocument/2006/relationships/hyperlink" Target="http://www.austincc.edu/admrule/1.04.006Guideline.pdf" TargetMode="External"/><Relationship Id="rId18" Type="http://schemas.openxmlformats.org/officeDocument/2006/relationships/hyperlink" Target="http://www.austincc.edu/emergency/"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austincc.edu/cit/courses/scans.pdf" TargetMode="External"/><Relationship Id="rId17" Type="http://schemas.openxmlformats.org/officeDocument/2006/relationships/hyperlink" Target="http://www.austincc.edu/google/" TargetMode="External"/><Relationship Id="rId2" Type="http://schemas.openxmlformats.org/officeDocument/2006/relationships/numbering" Target="numbering.xml"/><Relationship Id="rId16" Type="http://schemas.openxmlformats.org/officeDocument/2006/relationships/hyperlink" Target="http://irt.austincc.edu/blackboard/StudentSupport.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acconline.austincc.edu/" TargetMode="External"/><Relationship Id="rId23" Type="http://schemas.openxmlformats.org/officeDocument/2006/relationships/theme" Target="theme/theme1.xml"/><Relationship Id="rId10" Type="http://schemas.openxmlformats.org/officeDocument/2006/relationships/hyperlink" Target="http://www.austincc.edu/cgregory"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cgregory@austincc.edu" TargetMode="External"/><Relationship Id="rId14" Type="http://schemas.openxmlformats.org/officeDocument/2006/relationships/hyperlink" Target="http://www.austincc.edu/c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0E98E-22B2-4402-B62A-E15F08369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2777</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AUSTIN COMMUNITY COLLEGE</vt:lpstr>
    </vt:vector>
  </TitlesOfParts>
  <Company>IBM</Company>
  <LinksUpToDate>false</LinksUpToDate>
  <CharactersWithSpaces>18420</CharactersWithSpaces>
  <SharedDoc>false</SharedDoc>
  <HLinks>
    <vt:vector size="36" baseType="variant">
      <vt:variant>
        <vt:i4>3866664</vt:i4>
      </vt:variant>
      <vt:variant>
        <vt:i4>15</vt:i4>
      </vt:variant>
      <vt:variant>
        <vt:i4>0</vt:i4>
      </vt:variant>
      <vt:variant>
        <vt:i4>5</vt:i4>
      </vt:variant>
      <vt:variant>
        <vt:lpwstr>http://www.austincc.edu/google/</vt:lpwstr>
      </vt:variant>
      <vt:variant>
        <vt:lpwstr/>
      </vt:variant>
      <vt:variant>
        <vt:i4>327685</vt:i4>
      </vt:variant>
      <vt:variant>
        <vt:i4>12</vt:i4>
      </vt:variant>
      <vt:variant>
        <vt:i4>0</vt:i4>
      </vt:variant>
      <vt:variant>
        <vt:i4>5</vt:i4>
      </vt:variant>
      <vt:variant>
        <vt:lpwstr>http://irt.austincc.edu/blackboard/StudentSupport.php</vt:lpwstr>
      </vt:variant>
      <vt:variant>
        <vt:lpwstr/>
      </vt:variant>
      <vt:variant>
        <vt:i4>3538997</vt:i4>
      </vt:variant>
      <vt:variant>
        <vt:i4>9</vt:i4>
      </vt:variant>
      <vt:variant>
        <vt:i4>0</vt:i4>
      </vt:variant>
      <vt:variant>
        <vt:i4>5</vt:i4>
      </vt:variant>
      <vt:variant>
        <vt:lpwstr>http://acconline.austincc.edu/</vt:lpwstr>
      </vt:variant>
      <vt:variant>
        <vt:lpwstr/>
      </vt:variant>
      <vt:variant>
        <vt:i4>1835098</vt:i4>
      </vt:variant>
      <vt:variant>
        <vt:i4>6</vt:i4>
      </vt:variant>
      <vt:variant>
        <vt:i4>0</vt:i4>
      </vt:variant>
      <vt:variant>
        <vt:i4>5</vt:i4>
      </vt:variant>
      <vt:variant>
        <vt:lpwstr>http://www.austincc.edu/testctr/</vt:lpwstr>
      </vt:variant>
      <vt:variant>
        <vt:lpwstr/>
      </vt:variant>
      <vt:variant>
        <vt:i4>1703957</vt:i4>
      </vt:variant>
      <vt:variant>
        <vt:i4>3</vt:i4>
      </vt:variant>
      <vt:variant>
        <vt:i4>0</vt:i4>
      </vt:variant>
      <vt:variant>
        <vt:i4>5</vt:i4>
      </vt:variant>
      <vt:variant>
        <vt:lpwstr>http://www.austincc.edu/admrule/1.04.006.htm</vt:lpwstr>
      </vt:variant>
      <vt:variant>
        <vt:lpwstr/>
      </vt:variant>
      <vt:variant>
        <vt:i4>92</vt:i4>
      </vt:variant>
      <vt:variant>
        <vt:i4>0</vt:i4>
      </vt:variant>
      <vt:variant>
        <vt:i4>0</vt:i4>
      </vt:variant>
      <vt:variant>
        <vt:i4>5</vt:i4>
      </vt:variant>
      <vt:variant>
        <vt:lpwstr>http://www.austincc.edu/cit/courses/scans.pdf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AUSTIN COMMUNITY COLLEGE</dc:title>
  <dc:creator>Bill Tucker</dc:creator>
  <cp:lastModifiedBy>0886219</cp:lastModifiedBy>
  <cp:revision>2</cp:revision>
  <cp:lastPrinted>2016-08-29T23:33:00Z</cp:lastPrinted>
  <dcterms:created xsi:type="dcterms:W3CDTF">2016-08-31T01:36:00Z</dcterms:created>
  <dcterms:modified xsi:type="dcterms:W3CDTF">2016-08-31T01:36:00Z</dcterms:modified>
</cp:coreProperties>
</file>